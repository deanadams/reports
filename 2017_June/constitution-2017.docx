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31CB6" w14:textId="77777777" w:rsidR="00630906" w:rsidRPr="00630906" w:rsidRDefault="00630906" w:rsidP="007E3406">
      <w:pPr>
        <w:pStyle w:val="PlainText"/>
      </w:pPr>
      <w:r w:rsidRPr="00630906">
        <w:t>CONSTITUTION OF THE SOCIETY OF SYSTEMATIC BIOLOGISTS</w:t>
      </w:r>
    </w:p>
    <w:p w14:paraId="79B13EB1" w14:textId="77777777" w:rsidR="00630906" w:rsidRPr="00630906" w:rsidRDefault="00630906" w:rsidP="007E3406">
      <w:pPr>
        <w:pStyle w:val="PlainText"/>
      </w:pPr>
    </w:p>
    <w:p w14:paraId="1FBEFE92" w14:textId="77777777" w:rsidR="00630906" w:rsidRPr="00630906" w:rsidRDefault="00630906" w:rsidP="007E3406">
      <w:pPr>
        <w:pStyle w:val="PlainText"/>
      </w:pPr>
      <w:r w:rsidRPr="00630906">
        <w:t>ARTICLE I. NAME</w:t>
      </w:r>
    </w:p>
    <w:p w14:paraId="7D38DAA9" w14:textId="77777777" w:rsidR="00630906" w:rsidRPr="00630906" w:rsidRDefault="00630906" w:rsidP="007E3406">
      <w:pPr>
        <w:pStyle w:val="PlainText"/>
      </w:pPr>
    </w:p>
    <w:p w14:paraId="09298B5F" w14:textId="77777777" w:rsidR="00630906" w:rsidRPr="00630906" w:rsidRDefault="00630906" w:rsidP="007E3406">
      <w:pPr>
        <w:pStyle w:val="PlainText"/>
      </w:pPr>
      <w:r w:rsidRPr="00630906">
        <w:t>The name of this non-profit organization, incorporated in the State of</w:t>
      </w:r>
    </w:p>
    <w:p w14:paraId="19D4664C" w14:textId="77777777" w:rsidR="00630906" w:rsidRPr="00630906" w:rsidRDefault="00630906" w:rsidP="007E3406">
      <w:pPr>
        <w:pStyle w:val="PlainText"/>
      </w:pPr>
      <w:r w:rsidRPr="00630906">
        <w:t>Connecticut, shall be the Society of Systematic Biologists, hereafter the</w:t>
      </w:r>
    </w:p>
    <w:p w14:paraId="04654096" w14:textId="77777777" w:rsidR="00630906" w:rsidRPr="00630906" w:rsidRDefault="00630906" w:rsidP="007E3406">
      <w:pPr>
        <w:pStyle w:val="PlainText"/>
      </w:pPr>
      <w:r w:rsidRPr="00630906">
        <w:t>Society.</w:t>
      </w:r>
    </w:p>
    <w:p w14:paraId="3B6B7F34" w14:textId="77777777" w:rsidR="00630906" w:rsidRPr="00630906" w:rsidRDefault="00630906" w:rsidP="007E3406">
      <w:pPr>
        <w:pStyle w:val="PlainText"/>
      </w:pPr>
    </w:p>
    <w:p w14:paraId="25FBB706" w14:textId="77777777" w:rsidR="00630906" w:rsidRPr="00630906" w:rsidRDefault="00630906" w:rsidP="007E3406">
      <w:pPr>
        <w:pStyle w:val="PlainText"/>
      </w:pPr>
      <w:r w:rsidRPr="00630906">
        <w:t>ARTICLE II. OBJECT AND OPERATION</w:t>
      </w:r>
    </w:p>
    <w:p w14:paraId="44A91F72" w14:textId="77777777" w:rsidR="00630906" w:rsidRPr="00630906" w:rsidRDefault="00630906" w:rsidP="007E3406">
      <w:pPr>
        <w:pStyle w:val="PlainText"/>
      </w:pPr>
    </w:p>
    <w:p w14:paraId="1812A2E5" w14:textId="0F80F203" w:rsidR="00630906" w:rsidRPr="00630906" w:rsidRDefault="00630906" w:rsidP="007E3406">
      <w:pPr>
        <w:pStyle w:val="PlainText"/>
      </w:pPr>
      <w:r w:rsidRPr="00630906">
        <w:t>The objective of the Society shall be the advancement of the science of</w:t>
      </w:r>
      <w:r w:rsidR="00E509FF">
        <w:t xml:space="preserve"> </w:t>
      </w:r>
      <w:r w:rsidRPr="00630906">
        <w:t>systematic biology in all its aspects of theory, principles, methodology, and</w:t>
      </w:r>
      <w:r w:rsidR="00E509FF">
        <w:t xml:space="preserve"> </w:t>
      </w:r>
      <w:r w:rsidRPr="00630906">
        <w:t>practice, for both living and fossil organisms, with emphasis on areas of common</w:t>
      </w:r>
      <w:r w:rsidR="00E509FF">
        <w:t xml:space="preserve"> </w:t>
      </w:r>
      <w:r w:rsidRPr="00630906">
        <w:t>interest to all taxonomists regardless of individual specialization. With this</w:t>
      </w:r>
      <w:r w:rsidR="00E509FF">
        <w:t xml:space="preserve"> </w:t>
      </w:r>
      <w:r w:rsidRPr="00630906">
        <w:t>object in mind, the Society shall be organized and operated as a non-profit</w:t>
      </w:r>
      <w:r w:rsidR="00E509FF">
        <w:t xml:space="preserve"> </w:t>
      </w:r>
      <w:r w:rsidRPr="00630906">
        <w:t>organization exclusively for scientific and educational purposes.</w:t>
      </w:r>
    </w:p>
    <w:p w14:paraId="1DFFFC1E" w14:textId="77777777" w:rsidR="00630906" w:rsidRPr="00630906" w:rsidRDefault="00630906" w:rsidP="007E3406">
      <w:pPr>
        <w:pStyle w:val="PlainText"/>
      </w:pPr>
    </w:p>
    <w:p w14:paraId="0077C4F9" w14:textId="77777777" w:rsidR="00630906" w:rsidRPr="00630906" w:rsidRDefault="00630906" w:rsidP="007E3406">
      <w:pPr>
        <w:pStyle w:val="PlainText"/>
      </w:pPr>
      <w:r w:rsidRPr="00630906">
        <w:t>ARTICLE III. MEMBERSHIP</w:t>
      </w:r>
    </w:p>
    <w:p w14:paraId="0DCC2F2B" w14:textId="77777777" w:rsidR="00630906" w:rsidRPr="00630906" w:rsidRDefault="00630906" w:rsidP="007E3406">
      <w:pPr>
        <w:pStyle w:val="PlainText"/>
      </w:pPr>
    </w:p>
    <w:p w14:paraId="6D3A4CA0" w14:textId="77777777" w:rsidR="00630906" w:rsidRPr="00630906" w:rsidRDefault="00630906" w:rsidP="007E3406">
      <w:pPr>
        <w:pStyle w:val="PlainText"/>
      </w:pPr>
      <w:r w:rsidRPr="00630906">
        <w:t>Section 1. Eligibility</w:t>
      </w:r>
    </w:p>
    <w:p w14:paraId="709A90D1" w14:textId="77777777" w:rsidR="00630906" w:rsidRPr="00630906" w:rsidRDefault="00630906" w:rsidP="007E3406">
      <w:pPr>
        <w:pStyle w:val="PlainText"/>
      </w:pPr>
    </w:p>
    <w:p w14:paraId="03A6A1E1" w14:textId="4DF70D8C" w:rsidR="00630906" w:rsidRPr="00630906" w:rsidRDefault="00630906" w:rsidP="007E3406">
      <w:pPr>
        <w:pStyle w:val="PlainText"/>
      </w:pPr>
      <w:r w:rsidRPr="00630906">
        <w:t>Anyone who is interested in the objectives of the Society is eligible for</w:t>
      </w:r>
      <w:r w:rsidR="00E509FF">
        <w:t xml:space="preserve"> </w:t>
      </w:r>
      <w:r w:rsidRPr="00630906">
        <w:t>membership.</w:t>
      </w:r>
    </w:p>
    <w:p w14:paraId="2A9CD93B" w14:textId="77777777" w:rsidR="00630906" w:rsidRPr="00630906" w:rsidRDefault="00630906" w:rsidP="007E3406">
      <w:pPr>
        <w:pStyle w:val="PlainText"/>
      </w:pPr>
    </w:p>
    <w:p w14:paraId="5E467184" w14:textId="77777777" w:rsidR="00630906" w:rsidRPr="00630906" w:rsidRDefault="00630906" w:rsidP="007E3406">
      <w:pPr>
        <w:pStyle w:val="PlainText"/>
      </w:pPr>
      <w:r w:rsidRPr="00630906">
        <w:t>Section 2. Membership</w:t>
      </w:r>
    </w:p>
    <w:p w14:paraId="4F7DC0ED" w14:textId="77777777" w:rsidR="00630906" w:rsidRPr="00630906" w:rsidRDefault="00630906" w:rsidP="007E3406">
      <w:pPr>
        <w:pStyle w:val="PlainText"/>
      </w:pPr>
    </w:p>
    <w:p w14:paraId="2893C2CE" w14:textId="4C112B77" w:rsidR="00630906" w:rsidRPr="00630906" w:rsidRDefault="00630906" w:rsidP="007E3406">
      <w:pPr>
        <w:pStyle w:val="PlainText"/>
      </w:pPr>
      <w:r w:rsidRPr="00630906">
        <w:t>Membership is established by application, accompanied by payment of the annual</w:t>
      </w:r>
      <w:r w:rsidR="00E509FF">
        <w:t xml:space="preserve"> </w:t>
      </w:r>
      <w:r w:rsidRPr="00630906">
        <w:t>dues, as described in the instructions on our website.</w:t>
      </w:r>
    </w:p>
    <w:p w14:paraId="47A50EA2" w14:textId="77777777" w:rsidR="00630906" w:rsidRPr="00630906" w:rsidRDefault="00630906" w:rsidP="007E3406">
      <w:pPr>
        <w:pStyle w:val="PlainText"/>
      </w:pPr>
    </w:p>
    <w:p w14:paraId="222F46BA" w14:textId="77777777" w:rsidR="00630906" w:rsidRPr="00630906" w:rsidRDefault="00630906" w:rsidP="007E3406">
      <w:pPr>
        <w:pStyle w:val="PlainText"/>
      </w:pPr>
      <w:r w:rsidRPr="00630906">
        <w:t>Section 3. Dues</w:t>
      </w:r>
    </w:p>
    <w:p w14:paraId="0AB91A4D" w14:textId="77777777" w:rsidR="00630906" w:rsidRPr="00630906" w:rsidRDefault="00630906" w:rsidP="007E3406">
      <w:pPr>
        <w:pStyle w:val="PlainText"/>
      </w:pPr>
    </w:p>
    <w:p w14:paraId="0581A074" w14:textId="7D8004AF" w:rsidR="00630906" w:rsidRPr="00630906" w:rsidRDefault="00630906" w:rsidP="007E3406">
      <w:pPr>
        <w:pStyle w:val="PlainText"/>
      </w:pPr>
      <w:r w:rsidRPr="00630906">
        <w:t>The dues for all membership classes shall be established by a two-thirds vote of</w:t>
      </w:r>
      <w:r w:rsidR="00E509FF">
        <w:t xml:space="preserve"> </w:t>
      </w:r>
      <w:r w:rsidRPr="00630906">
        <w:t>the Council.</w:t>
      </w:r>
    </w:p>
    <w:p w14:paraId="58F53551" w14:textId="77777777" w:rsidR="00630906" w:rsidRPr="00630906" w:rsidRDefault="00630906" w:rsidP="007E3406">
      <w:pPr>
        <w:pStyle w:val="PlainText"/>
      </w:pPr>
    </w:p>
    <w:p w14:paraId="520B4096" w14:textId="77777777" w:rsidR="00630906" w:rsidRPr="00630906" w:rsidRDefault="00630906" w:rsidP="007E3406">
      <w:pPr>
        <w:pStyle w:val="PlainText"/>
      </w:pPr>
      <w:r w:rsidRPr="00630906">
        <w:t>Section 4. Rights of Membership</w:t>
      </w:r>
    </w:p>
    <w:p w14:paraId="14B9A45E" w14:textId="77777777" w:rsidR="00630906" w:rsidRPr="00630906" w:rsidRDefault="00630906" w:rsidP="007E3406">
      <w:pPr>
        <w:pStyle w:val="PlainText"/>
      </w:pPr>
    </w:p>
    <w:p w14:paraId="398994A7" w14:textId="60D3483F" w:rsidR="00630906" w:rsidRPr="00630906" w:rsidRDefault="00630906" w:rsidP="007E3406">
      <w:pPr>
        <w:pStyle w:val="PlainText"/>
      </w:pPr>
      <w:r w:rsidRPr="00630906">
        <w:t>Members shall be entitled to vote in all general Society elections, to receive</w:t>
      </w:r>
      <w:r w:rsidR="00E509FF">
        <w:t xml:space="preserve"> </w:t>
      </w:r>
      <w:r w:rsidRPr="00630906">
        <w:t>the Society</w:t>
      </w:r>
      <w:r w:rsidR="007A23ED">
        <w:t>’</w:t>
      </w:r>
      <w:r w:rsidRPr="00630906">
        <w:t>s principal journal, to hold office in the Society, and to</w:t>
      </w:r>
      <w:r w:rsidR="00E509FF">
        <w:t xml:space="preserve"> </w:t>
      </w:r>
      <w:r w:rsidRPr="00630906">
        <w:t>participate in other usual membership functions.</w:t>
      </w:r>
    </w:p>
    <w:p w14:paraId="6E18A40E" w14:textId="77777777" w:rsidR="00630906" w:rsidRPr="00630906" w:rsidRDefault="00630906" w:rsidP="007E3406">
      <w:pPr>
        <w:pStyle w:val="PlainText"/>
      </w:pPr>
    </w:p>
    <w:p w14:paraId="425AA1AD" w14:textId="77777777" w:rsidR="00630906" w:rsidRPr="00630906" w:rsidRDefault="00630906" w:rsidP="007E3406">
      <w:pPr>
        <w:pStyle w:val="PlainText"/>
      </w:pPr>
      <w:r w:rsidRPr="00630906">
        <w:t>Section 5. Suspension and Reinstatement</w:t>
      </w:r>
    </w:p>
    <w:p w14:paraId="29F9359A" w14:textId="77777777" w:rsidR="00630906" w:rsidRPr="00630906" w:rsidRDefault="00630906" w:rsidP="007E3406">
      <w:pPr>
        <w:pStyle w:val="PlainText"/>
      </w:pPr>
    </w:p>
    <w:p w14:paraId="02F227EC" w14:textId="27A2711C" w:rsidR="00630906" w:rsidRPr="00630906" w:rsidRDefault="00630906" w:rsidP="007E3406">
      <w:pPr>
        <w:pStyle w:val="PlainText"/>
      </w:pPr>
      <w:r w:rsidRPr="00630906">
        <w:t>Those whose annual dues are not paid within a reasonable period are no longer</w:t>
      </w:r>
      <w:r w:rsidR="00E509FF">
        <w:t xml:space="preserve"> </w:t>
      </w:r>
      <w:r w:rsidRPr="00630906">
        <w:t>members of the Society and forfeit all membership rights. Such persons may be</w:t>
      </w:r>
      <w:r w:rsidR="00E509FF">
        <w:t xml:space="preserve"> </w:t>
      </w:r>
      <w:r w:rsidRPr="00630906">
        <w:t>reinstated as members by payment of annual dues.</w:t>
      </w:r>
    </w:p>
    <w:p w14:paraId="1EF23804" w14:textId="77777777" w:rsidR="00630906" w:rsidRPr="00630906" w:rsidRDefault="00630906" w:rsidP="007E3406">
      <w:pPr>
        <w:pStyle w:val="PlainText"/>
      </w:pPr>
    </w:p>
    <w:p w14:paraId="4D5BBC88" w14:textId="77777777" w:rsidR="00630906" w:rsidRPr="00630906" w:rsidRDefault="00630906" w:rsidP="007E3406">
      <w:pPr>
        <w:pStyle w:val="PlainText"/>
      </w:pPr>
      <w:r w:rsidRPr="00630906">
        <w:t>Section 6. Emeritus Membership</w:t>
      </w:r>
    </w:p>
    <w:p w14:paraId="535C9E66" w14:textId="77777777" w:rsidR="00630906" w:rsidRPr="00630906" w:rsidRDefault="00630906" w:rsidP="007E3406">
      <w:pPr>
        <w:pStyle w:val="PlainText"/>
      </w:pPr>
    </w:p>
    <w:p w14:paraId="28AEE67D" w14:textId="0618066B" w:rsidR="00630906" w:rsidRPr="00630906" w:rsidRDefault="00630906" w:rsidP="007E3406">
      <w:pPr>
        <w:pStyle w:val="PlainText"/>
      </w:pPr>
      <w:r w:rsidRPr="00630906">
        <w:t>A member who has retired from gainful employment and who has been a member of</w:t>
      </w:r>
      <w:r w:rsidR="00DF4BF1">
        <w:t xml:space="preserve"> </w:t>
      </w:r>
      <w:r w:rsidRPr="00630906">
        <w:t>the Society in good standing for a period of not less than 10 years may, upon</w:t>
      </w:r>
      <w:r w:rsidR="00DF4BF1">
        <w:t xml:space="preserve"> </w:t>
      </w:r>
      <w:r w:rsidRPr="00630906">
        <w:t>application to the Executive Vice President, be designated an Emeritus Member.</w:t>
      </w:r>
    </w:p>
    <w:p w14:paraId="05865D21" w14:textId="2994F06D" w:rsidR="00630906" w:rsidRPr="00630906" w:rsidRDefault="00630906" w:rsidP="007E3406">
      <w:pPr>
        <w:pStyle w:val="PlainText"/>
      </w:pPr>
      <w:r w:rsidRPr="00630906">
        <w:t>Emeritus Members shall have full rights of voting and participation in</w:t>
      </w:r>
      <w:r w:rsidR="00DF4BF1">
        <w:t xml:space="preserve"> </w:t>
      </w:r>
      <w:r w:rsidRPr="00630906">
        <w:t>activities and may receive the principal journal of the Society at the student</w:t>
      </w:r>
      <w:r w:rsidR="00DF4BF1">
        <w:t xml:space="preserve"> </w:t>
      </w:r>
      <w:r w:rsidRPr="00630906">
        <w:t>rate.</w:t>
      </w:r>
    </w:p>
    <w:p w14:paraId="0EAF6FD1" w14:textId="77777777" w:rsidR="00630906" w:rsidRPr="00630906" w:rsidRDefault="00630906" w:rsidP="007E3406">
      <w:pPr>
        <w:pStyle w:val="PlainText"/>
      </w:pPr>
    </w:p>
    <w:p w14:paraId="7B615A92" w14:textId="77777777" w:rsidR="00630906" w:rsidRPr="00630906" w:rsidRDefault="00630906" w:rsidP="007E3406">
      <w:pPr>
        <w:pStyle w:val="PlainText"/>
      </w:pPr>
      <w:r w:rsidRPr="00630906">
        <w:t>Section 7. Patrons</w:t>
      </w:r>
    </w:p>
    <w:p w14:paraId="60DC9556" w14:textId="77777777" w:rsidR="00630906" w:rsidRPr="00630906" w:rsidRDefault="00630906" w:rsidP="007E3406">
      <w:pPr>
        <w:pStyle w:val="PlainText"/>
      </w:pPr>
    </w:p>
    <w:p w14:paraId="1C3DBB62" w14:textId="6D2B8965" w:rsidR="00630906" w:rsidRPr="00630906" w:rsidRDefault="00630906" w:rsidP="007E3406">
      <w:pPr>
        <w:pStyle w:val="PlainText"/>
      </w:pPr>
      <w:r w:rsidRPr="00630906">
        <w:t>Any person may become a Patron of the Society by making an appropriate monetary</w:t>
      </w:r>
      <w:r w:rsidR="00DF4BF1">
        <w:t xml:space="preserve"> </w:t>
      </w:r>
      <w:r w:rsidRPr="00630906">
        <w:t>contribution in an amount determined by the Council. Patrons shall be entitled</w:t>
      </w:r>
      <w:r w:rsidR="00DF4BF1">
        <w:t xml:space="preserve"> </w:t>
      </w:r>
      <w:r w:rsidRPr="00630906">
        <w:t>to all rights of membership for life without further payment of dues.</w:t>
      </w:r>
    </w:p>
    <w:p w14:paraId="074A54DA" w14:textId="77777777" w:rsidR="00630906" w:rsidRPr="00630906" w:rsidRDefault="00630906" w:rsidP="007E3406">
      <w:pPr>
        <w:pStyle w:val="PlainText"/>
      </w:pPr>
    </w:p>
    <w:p w14:paraId="49A5F627" w14:textId="77777777" w:rsidR="00630906" w:rsidRPr="00630906" w:rsidRDefault="00630906" w:rsidP="007E3406">
      <w:pPr>
        <w:pStyle w:val="PlainText"/>
      </w:pPr>
      <w:r w:rsidRPr="00630906">
        <w:t>Section 8. Honorary Members</w:t>
      </w:r>
    </w:p>
    <w:p w14:paraId="7EE11087" w14:textId="77777777" w:rsidR="00630906" w:rsidRPr="00630906" w:rsidRDefault="00630906" w:rsidP="007E3406">
      <w:pPr>
        <w:pStyle w:val="PlainText"/>
      </w:pPr>
    </w:p>
    <w:p w14:paraId="116F7BCF" w14:textId="34148287" w:rsidR="00630906" w:rsidRPr="00630906" w:rsidRDefault="00630906" w:rsidP="007E3406">
      <w:pPr>
        <w:pStyle w:val="PlainText"/>
      </w:pPr>
      <w:r w:rsidRPr="00630906">
        <w:t>Honorary Members, not to exceed a total of one percent of the membership, may be</w:t>
      </w:r>
      <w:r w:rsidR="00DF4BF1">
        <w:t xml:space="preserve"> </w:t>
      </w:r>
      <w:r w:rsidRPr="00630906">
        <w:t>designated by the Council from members whose distinguished scientific work has</w:t>
      </w:r>
      <w:r w:rsidR="00DF4BF1">
        <w:t xml:space="preserve"> </w:t>
      </w:r>
      <w:r w:rsidRPr="00630906">
        <w:t>notably advanced systematic biology. Honorary Members shall be entitled to all</w:t>
      </w:r>
      <w:r w:rsidR="00DF4BF1">
        <w:t xml:space="preserve"> </w:t>
      </w:r>
      <w:r w:rsidRPr="00630906">
        <w:t>the rights of membership for life but are not liable for annual dues.</w:t>
      </w:r>
    </w:p>
    <w:p w14:paraId="7CED6367" w14:textId="77777777" w:rsidR="00630906" w:rsidRPr="00630906" w:rsidRDefault="00630906" w:rsidP="007E3406">
      <w:pPr>
        <w:pStyle w:val="PlainText"/>
      </w:pPr>
    </w:p>
    <w:p w14:paraId="3A0B50E4" w14:textId="77777777" w:rsidR="00630906" w:rsidRPr="00630906" w:rsidRDefault="00630906" w:rsidP="007E3406">
      <w:pPr>
        <w:pStyle w:val="PlainText"/>
      </w:pPr>
      <w:r w:rsidRPr="00630906">
        <w:t>Section 9. Sustaining Members</w:t>
      </w:r>
    </w:p>
    <w:p w14:paraId="5F2B1903" w14:textId="77777777" w:rsidR="00630906" w:rsidRPr="00630906" w:rsidRDefault="00630906" w:rsidP="007E3406">
      <w:pPr>
        <w:pStyle w:val="PlainText"/>
      </w:pPr>
    </w:p>
    <w:p w14:paraId="1B21C6B5" w14:textId="24BEF715" w:rsidR="00630906" w:rsidRPr="00630906" w:rsidRDefault="00630906" w:rsidP="007E3406">
      <w:pPr>
        <w:pStyle w:val="PlainText"/>
      </w:pPr>
      <w:r w:rsidRPr="00630906">
        <w:t>Any person may become a Sustaining Member of the Society upon payment of twice</w:t>
      </w:r>
      <w:r w:rsidR="00DF4BF1">
        <w:t xml:space="preserve"> </w:t>
      </w:r>
      <w:r w:rsidRPr="00630906">
        <w:t>the amount of the annual dues as set by the Society. Sustaining Members shall be</w:t>
      </w:r>
      <w:r w:rsidR="00DF4BF1">
        <w:t xml:space="preserve"> </w:t>
      </w:r>
      <w:r w:rsidRPr="00630906">
        <w:t>entitled to vote, to participate in the usual membership functions, and to</w:t>
      </w:r>
      <w:r w:rsidR="00DF4BF1">
        <w:t xml:space="preserve"> </w:t>
      </w:r>
      <w:r w:rsidRPr="00630906">
        <w:t>receive the Society</w:t>
      </w:r>
      <w:r w:rsidR="007A23ED">
        <w:t>’</w:t>
      </w:r>
      <w:r w:rsidRPr="00630906">
        <w:t>s publications.</w:t>
      </w:r>
    </w:p>
    <w:p w14:paraId="79D0D3E2" w14:textId="77777777" w:rsidR="00630906" w:rsidRPr="00630906" w:rsidRDefault="00630906" w:rsidP="007E3406">
      <w:pPr>
        <w:pStyle w:val="PlainText"/>
      </w:pPr>
    </w:p>
    <w:p w14:paraId="5B5D85E7" w14:textId="77777777" w:rsidR="00630906" w:rsidRPr="00630906" w:rsidRDefault="00630906" w:rsidP="007E3406">
      <w:pPr>
        <w:pStyle w:val="PlainText"/>
      </w:pPr>
      <w:r w:rsidRPr="00630906">
        <w:t>Section 10. Family Membership</w:t>
      </w:r>
    </w:p>
    <w:p w14:paraId="2DE6D20D" w14:textId="77777777" w:rsidR="00630906" w:rsidRPr="00630906" w:rsidRDefault="00630906" w:rsidP="007E3406">
      <w:pPr>
        <w:pStyle w:val="PlainText"/>
      </w:pPr>
    </w:p>
    <w:p w14:paraId="1ED6B102" w14:textId="081C644A" w:rsidR="00630906" w:rsidRPr="00630906" w:rsidRDefault="00630906" w:rsidP="007E3406">
      <w:pPr>
        <w:pStyle w:val="PlainText"/>
      </w:pPr>
      <w:r w:rsidRPr="00630906">
        <w:t>Related members (e.g. spouses) may elect family membership for which the first</w:t>
      </w:r>
      <w:r w:rsidR="00DF4BF1">
        <w:t xml:space="preserve"> </w:t>
      </w:r>
      <w:r w:rsidRPr="00630906">
        <w:t>member pays full dues and receives the Society</w:t>
      </w:r>
      <w:r w:rsidR="007A23ED">
        <w:t>’</w:t>
      </w:r>
      <w:r w:rsidRPr="00630906">
        <w:t>s principal publication, and the</w:t>
      </w:r>
      <w:r w:rsidR="00DF4BF1">
        <w:t xml:space="preserve"> </w:t>
      </w:r>
      <w:r w:rsidRPr="00630906">
        <w:t>subsequent members pay a reduced rate determined by the Council and do not</w:t>
      </w:r>
      <w:r w:rsidR="00DF4BF1">
        <w:t xml:space="preserve"> </w:t>
      </w:r>
      <w:r w:rsidRPr="00630906">
        <w:t>receive the Society</w:t>
      </w:r>
      <w:r w:rsidR="007A23ED">
        <w:t>’</w:t>
      </w:r>
      <w:r w:rsidRPr="00630906">
        <w:t>s principal publication. All Family Members shall be</w:t>
      </w:r>
      <w:r w:rsidR="00DF4BF1">
        <w:t xml:space="preserve"> </w:t>
      </w:r>
      <w:r w:rsidRPr="00630906">
        <w:t>entitled to all rights of membership.</w:t>
      </w:r>
    </w:p>
    <w:p w14:paraId="2D515658" w14:textId="77777777" w:rsidR="00630906" w:rsidRPr="00630906" w:rsidRDefault="00630906" w:rsidP="007E3406">
      <w:pPr>
        <w:pStyle w:val="PlainText"/>
      </w:pPr>
    </w:p>
    <w:p w14:paraId="246A45C9" w14:textId="77777777" w:rsidR="00630906" w:rsidRPr="00630906" w:rsidRDefault="00630906" w:rsidP="007E3406">
      <w:pPr>
        <w:pStyle w:val="PlainText"/>
      </w:pPr>
      <w:r w:rsidRPr="00630906">
        <w:t>Section 11. Student Members</w:t>
      </w:r>
    </w:p>
    <w:p w14:paraId="1C04055E" w14:textId="77777777" w:rsidR="00630906" w:rsidRPr="00630906" w:rsidRDefault="00630906" w:rsidP="007E3406">
      <w:pPr>
        <w:pStyle w:val="PlainText"/>
      </w:pPr>
    </w:p>
    <w:p w14:paraId="5B65652B" w14:textId="6723D27B" w:rsidR="00630906" w:rsidRPr="00630906" w:rsidDel="005B49C2" w:rsidRDefault="00630906" w:rsidP="007E3406">
      <w:pPr>
        <w:pStyle w:val="PlainText"/>
        <w:rPr>
          <w:del w:id="0" w:author="Dean Adams" w:date="2017-01-12T15:39:00Z"/>
        </w:rPr>
      </w:pPr>
      <w:r w:rsidRPr="00630906">
        <w:t>Any person who is currently enrolled as a student in a degree-granting</w:t>
      </w:r>
      <w:r w:rsidR="00973AB7">
        <w:t xml:space="preserve"> </w:t>
      </w:r>
      <w:r w:rsidRPr="00630906">
        <w:t>institution is eligible for student membership in the Society upon annual</w:t>
      </w:r>
      <w:r w:rsidR="00973AB7">
        <w:t xml:space="preserve"> </w:t>
      </w:r>
      <w:r w:rsidRPr="00630906">
        <w:t>presentation of student certification by an instructor and payment of dues as</w:t>
      </w:r>
      <w:r w:rsidR="00973AB7">
        <w:t xml:space="preserve"> </w:t>
      </w:r>
      <w:r w:rsidRPr="00630906">
        <w:t>determined by the Council. Student Members shall have all rights of membership</w:t>
      </w:r>
      <w:ins w:id="1" w:author="Dean Adams" w:date="2017-01-12T15:39:00Z">
        <w:r w:rsidR="005B49C2">
          <w:t>,</w:t>
        </w:r>
      </w:ins>
    </w:p>
    <w:p w14:paraId="5BE6F74A" w14:textId="4C85AEE7" w:rsidR="00630906" w:rsidRPr="00630906" w:rsidRDefault="00630906" w:rsidP="007E3406">
      <w:pPr>
        <w:pStyle w:val="PlainText"/>
      </w:pPr>
      <w:del w:id="2" w:author="Stacey Smith" w:date="2017-01-08T12:33:00Z">
        <w:r w:rsidRPr="00630906" w:rsidDel="007A23ED">
          <w:delText>except the right to hold office</w:delText>
        </w:r>
      </w:del>
      <w:r w:rsidR="00973AB7">
        <w:t xml:space="preserve"> </w:t>
      </w:r>
      <w:proofErr w:type="gramStart"/>
      <w:ins w:id="3" w:author="Stacey Smith" w:date="2017-01-08T12:33:00Z">
        <w:r w:rsidR="007A23ED">
          <w:t>and</w:t>
        </w:r>
        <w:proofErr w:type="gramEnd"/>
        <w:r w:rsidR="007A23ED">
          <w:t xml:space="preserve"> </w:t>
        </w:r>
      </w:ins>
      <w:ins w:id="4" w:author="Dean Adams" w:date="2017-01-09T15:20:00Z">
        <w:r w:rsidR="008C3869">
          <w:t xml:space="preserve">graduate students </w:t>
        </w:r>
      </w:ins>
      <w:ins w:id="5" w:author="Stacey Smith" w:date="2017-01-08T12:33:00Z">
        <w:r w:rsidR="007A23ED">
          <w:t xml:space="preserve">may </w:t>
        </w:r>
      </w:ins>
      <w:ins w:id="6" w:author="Stacey Smith" w:date="2017-01-08T12:34:00Z">
        <w:r w:rsidR="007A23ED">
          <w:t xml:space="preserve">be elected to </w:t>
        </w:r>
      </w:ins>
      <w:ins w:id="7" w:author="Stacey Smith" w:date="2017-01-08T12:33:00Z">
        <w:r w:rsidR="007A23ED">
          <w:t>serve as council members</w:t>
        </w:r>
      </w:ins>
      <w:r w:rsidRPr="00630906">
        <w:t>.</w:t>
      </w:r>
    </w:p>
    <w:p w14:paraId="46A9B576" w14:textId="77777777" w:rsidR="00630906" w:rsidRPr="00630906" w:rsidRDefault="00630906" w:rsidP="007E3406">
      <w:pPr>
        <w:pStyle w:val="PlainText"/>
      </w:pPr>
    </w:p>
    <w:p w14:paraId="77A35910" w14:textId="77777777" w:rsidR="00630906" w:rsidRPr="00630906" w:rsidRDefault="00630906" w:rsidP="007E3406">
      <w:pPr>
        <w:pStyle w:val="PlainText"/>
      </w:pPr>
      <w:r w:rsidRPr="00630906">
        <w:t>ARTICLE IV. OFFICERS</w:t>
      </w:r>
    </w:p>
    <w:p w14:paraId="509CBBEA" w14:textId="77777777" w:rsidR="00630906" w:rsidRPr="00630906" w:rsidRDefault="00630906" w:rsidP="007E3406">
      <w:pPr>
        <w:pStyle w:val="PlainText"/>
      </w:pPr>
    </w:p>
    <w:p w14:paraId="27E1D8A6" w14:textId="77777777" w:rsidR="00630906" w:rsidRPr="00630906" w:rsidRDefault="00630906" w:rsidP="007E3406">
      <w:pPr>
        <w:pStyle w:val="PlainText"/>
      </w:pPr>
      <w:r w:rsidRPr="00630906">
        <w:t>Section 1. Officers</w:t>
      </w:r>
    </w:p>
    <w:p w14:paraId="1E412D93" w14:textId="77777777" w:rsidR="00630906" w:rsidRPr="00630906" w:rsidRDefault="00630906" w:rsidP="007E3406">
      <w:pPr>
        <w:pStyle w:val="PlainText"/>
      </w:pPr>
    </w:p>
    <w:p w14:paraId="14DE0199" w14:textId="20AB9B09" w:rsidR="00630906" w:rsidRPr="00630906" w:rsidRDefault="00630906" w:rsidP="007E3406">
      <w:pPr>
        <w:pStyle w:val="PlainText"/>
      </w:pPr>
      <w:r w:rsidRPr="00630906">
        <w:t>The officers of the Society shall be the President, President-Elect, Executive</w:t>
      </w:r>
      <w:r w:rsidR="00973AB7">
        <w:t xml:space="preserve"> </w:t>
      </w:r>
      <w:r w:rsidRPr="00630906">
        <w:t>Vice President, Treasurer, Program Director, Awards Director, Editor, and Editor</w:t>
      </w:r>
    </w:p>
    <w:p w14:paraId="1314C408" w14:textId="21834C32" w:rsidR="00630906" w:rsidRPr="00630906" w:rsidRDefault="00630906" w:rsidP="007E3406">
      <w:pPr>
        <w:pStyle w:val="PlainText"/>
      </w:pPr>
      <w:r w:rsidRPr="00630906">
        <w:t>Elect. All officers must be members of the Society at the time of their election</w:t>
      </w:r>
      <w:r w:rsidR="00973AB7">
        <w:t xml:space="preserve"> </w:t>
      </w:r>
      <w:r w:rsidRPr="00630906">
        <w:t>and during their whole term. All officers shall take office at the beginning of</w:t>
      </w:r>
      <w:r w:rsidR="00973AB7">
        <w:t xml:space="preserve"> </w:t>
      </w:r>
      <w:r w:rsidRPr="00630906">
        <w:t>the calendar year and serve for the number of years determined by his/her office</w:t>
      </w:r>
      <w:r w:rsidR="00973AB7">
        <w:t xml:space="preserve"> </w:t>
      </w:r>
      <w:r w:rsidRPr="00630906">
        <w:t>(unless elected to another office in the Society or until a successor is elected</w:t>
      </w:r>
      <w:r w:rsidR="00973AB7">
        <w:t xml:space="preserve"> </w:t>
      </w:r>
      <w:r w:rsidRPr="00630906">
        <w:t>to that office), ending his/her term at the close of the appropriate calendar</w:t>
      </w:r>
      <w:r w:rsidR="00973AB7">
        <w:t xml:space="preserve"> </w:t>
      </w:r>
      <w:r w:rsidRPr="00630906">
        <w:t>year.</w:t>
      </w:r>
    </w:p>
    <w:p w14:paraId="1EB10FBF" w14:textId="77777777" w:rsidR="00630906" w:rsidRPr="00630906" w:rsidRDefault="00630906" w:rsidP="007E3406">
      <w:pPr>
        <w:pStyle w:val="PlainText"/>
      </w:pPr>
    </w:p>
    <w:p w14:paraId="09B5C5A4" w14:textId="77777777" w:rsidR="00630906" w:rsidRPr="00630906" w:rsidRDefault="00630906" w:rsidP="007E3406">
      <w:pPr>
        <w:pStyle w:val="PlainText"/>
      </w:pPr>
      <w:r w:rsidRPr="00630906">
        <w:t>Section 2. President</w:t>
      </w:r>
    </w:p>
    <w:p w14:paraId="1D6BE159" w14:textId="77777777" w:rsidR="00630906" w:rsidRPr="00630906" w:rsidRDefault="00630906" w:rsidP="007E3406">
      <w:pPr>
        <w:pStyle w:val="PlainText"/>
      </w:pPr>
    </w:p>
    <w:p w14:paraId="4EB0D2B9" w14:textId="77777777" w:rsidR="00630906" w:rsidRPr="00630906" w:rsidRDefault="00630906" w:rsidP="007E3406">
      <w:pPr>
        <w:pStyle w:val="PlainText"/>
      </w:pPr>
      <w:r w:rsidRPr="00630906">
        <w:t>The President advances to that office automatically from the office of</w:t>
      </w:r>
    </w:p>
    <w:p w14:paraId="7090D04E" w14:textId="77777777" w:rsidR="00630906" w:rsidRPr="00630906" w:rsidRDefault="00630906" w:rsidP="007E3406">
      <w:pPr>
        <w:pStyle w:val="PlainText"/>
      </w:pPr>
      <w:r w:rsidRPr="00630906">
        <w:lastRenderedPageBreak/>
        <w:t>President-Elect or, if necessary, is elected directly as President (see Section</w:t>
      </w:r>
    </w:p>
    <w:p w14:paraId="45E9AA70" w14:textId="00DFC780" w:rsidR="00630906" w:rsidRPr="00630906" w:rsidRDefault="00630906" w:rsidP="007E3406">
      <w:pPr>
        <w:pStyle w:val="PlainText"/>
      </w:pPr>
      <w:r w:rsidRPr="00630906">
        <w:t>4). The President shall preside at meetings of the Society and of the Council,</w:t>
      </w:r>
      <w:r w:rsidR="0042128F">
        <w:t xml:space="preserve"> </w:t>
      </w:r>
      <w:r w:rsidRPr="00630906">
        <w:t>and shall be a voting member of the Council, ex officio, during the term of</w:t>
      </w:r>
      <w:r w:rsidR="0042128F">
        <w:t xml:space="preserve"> </w:t>
      </w:r>
      <w:r w:rsidRPr="00630906">
        <w:t>office and during the following one year as immediate Past-President. The</w:t>
      </w:r>
    </w:p>
    <w:p w14:paraId="1A5364EA" w14:textId="0F276BDE" w:rsidR="00630906" w:rsidRPr="00630906" w:rsidRDefault="00630906" w:rsidP="007E3406">
      <w:pPr>
        <w:pStyle w:val="PlainText"/>
      </w:pPr>
      <w:r w:rsidRPr="00630906">
        <w:t>President shall appoint such committees, delegates, and special representatives</w:t>
      </w:r>
      <w:r w:rsidR="0042128F">
        <w:t xml:space="preserve"> </w:t>
      </w:r>
      <w:r w:rsidRPr="00630906">
        <w:t>of the Society as are necessary and appropriate.</w:t>
      </w:r>
    </w:p>
    <w:p w14:paraId="0C53145E" w14:textId="77777777" w:rsidR="00630906" w:rsidRPr="00630906" w:rsidRDefault="00630906" w:rsidP="007E3406">
      <w:pPr>
        <w:pStyle w:val="PlainText"/>
      </w:pPr>
    </w:p>
    <w:p w14:paraId="6A4105D4" w14:textId="77777777" w:rsidR="00630906" w:rsidRPr="00630906" w:rsidRDefault="00630906" w:rsidP="007E3406">
      <w:pPr>
        <w:pStyle w:val="PlainText"/>
      </w:pPr>
      <w:r w:rsidRPr="00630906">
        <w:t>Section 3. President-Elect</w:t>
      </w:r>
    </w:p>
    <w:p w14:paraId="5B89923F" w14:textId="77777777" w:rsidR="00630906" w:rsidRPr="00630906" w:rsidRDefault="00630906" w:rsidP="007E3406">
      <w:pPr>
        <w:pStyle w:val="PlainText"/>
      </w:pPr>
    </w:p>
    <w:p w14:paraId="161C6B9B" w14:textId="2518EEA7" w:rsidR="00630906" w:rsidRPr="00630906" w:rsidRDefault="00630906" w:rsidP="007E3406">
      <w:pPr>
        <w:pStyle w:val="PlainText"/>
      </w:pPr>
      <w:r w:rsidRPr="00630906">
        <w:t>The President-Elect shall be elected by the membership from those members who,</w:t>
      </w:r>
      <w:r w:rsidR="0042128F">
        <w:t xml:space="preserve"> </w:t>
      </w:r>
      <w:r w:rsidRPr="00630906">
        <w:t>by their scientific achievement, are considered to be among the leaders in</w:t>
      </w:r>
      <w:r w:rsidR="0042128F">
        <w:t xml:space="preserve"> </w:t>
      </w:r>
      <w:r w:rsidRPr="00630906">
        <w:t>systematic biology. The President-Elect shall be a voting member of the Council,</w:t>
      </w:r>
      <w:r w:rsidR="0042128F">
        <w:t xml:space="preserve"> </w:t>
      </w:r>
      <w:r w:rsidRPr="00630906">
        <w:t>ex officio, during that term of office, and shall perform the duties of</w:t>
      </w:r>
      <w:r w:rsidR="0042128F">
        <w:t xml:space="preserve"> </w:t>
      </w:r>
      <w:r w:rsidRPr="00630906">
        <w:t>President during any period when the President is unable to fulfill the duties</w:t>
      </w:r>
      <w:r w:rsidR="0042128F">
        <w:t xml:space="preserve"> </w:t>
      </w:r>
      <w:r w:rsidRPr="00630906">
        <w:t>of that office.</w:t>
      </w:r>
    </w:p>
    <w:p w14:paraId="5B58DB05" w14:textId="77777777" w:rsidR="00630906" w:rsidRPr="00630906" w:rsidRDefault="00630906" w:rsidP="007E3406">
      <w:pPr>
        <w:pStyle w:val="PlainText"/>
      </w:pPr>
    </w:p>
    <w:p w14:paraId="7AD7341E" w14:textId="77777777" w:rsidR="00630906" w:rsidRPr="00630906" w:rsidRDefault="00630906" w:rsidP="007E3406">
      <w:pPr>
        <w:pStyle w:val="PlainText"/>
      </w:pPr>
      <w:r w:rsidRPr="00630906">
        <w:t>Section 4. Vacancies in the Offices of President and President-Elect</w:t>
      </w:r>
    </w:p>
    <w:p w14:paraId="2CF752EB" w14:textId="77777777" w:rsidR="00630906" w:rsidRPr="00630906" w:rsidRDefault="00630906" w:rsidP="007E3406">
      <w:pPr>
        <w:pStyle w:val="PlainText"/>
      </w:pPr>
    </w:p>
    <w:p w14:paraId="3EAB2D4E" w14:textId="65E90893" w:rsidR="00630906" w:rsidRPr="00630906" w:rsidRDefault="00630906" w:rsidP="007E3406">
      <w:pPr>
        <w:pStyle w:val="PlainText"/>
      </w:pPr>
      <w:r w:rsidRPr="00630906">
        <w:t>In the event of a vacancy in the office of President, the President-Elect shall</w:t>
      </w:r>
      <w:r w:rsidR="0042128F">
        <w:t xml:space="preserve"> </w:t>
      </w:r>
      <w:r w:rsidRPr="00630906">
        <w:t>succeed to the office and shall serve for the remainder of the term and for the</w:t>
      </w:r>
      <w:r w:rsidR="0042128F">
        <w:t xml:space="preserve"> </w:t>
      </w:r>
      <w:r w:rsidRPr="00630906">
        <w:t>regular term as President. A vacancy in the office of President-Elect shall be</w:t>
      </w:r>
      <w:r w:rsidR="0042128F">
        <w:t xml:space="preserve"> </w:t>
      </w:r>
      <w:r w:rsidRPr="00630906">
        <w:t>filled at the next annual election by the direct election of a President for the</w:t>
      </w:r>
      <w:r w:rsidR="0042128F">
        <w:t xml:space="preserve"> </w:t>
      </w:r>
      <w:r w:rsidRPr="00630906">
        <w:t>term normally succeeded to by the President-Elect. In the event of concurrent</w:t>
      </w:r>
      <w:r w:rsidR="0042128F">
        <w:t xml:space="preserve"> </w:t>
      </w:r>
      <w:r w:rsidRPr="00630906">
        <w:t>vacancies in both offices, the Executive Vice President shall serve as President</w:t>
      </w:r>
      <w:r w:rsidR="0042128F">
        <w:t xml:space="preserve"> </w:t>
      </w:r>
      <w:r w:rsidRPr="00630906">
        <w:t>of the Society until the next annual election.</w:t>
      </w:r>
    </w:p>
    <w:p w14:paraId="47F5D05E" w14:textId="77777777" w:rsidR="00630906" w:rsidRPr="00630906" w:rsidRDefault="00630906" w:rsidP="007E3406">
      <w:pPr>
        <w:pStyle w:val="PlainText"/>
      </w:pPr>
    </w:p>
    <w:p w14:paraId="3C47877B" w14:textId="77777777" w:rsidR="00630906" w:rsidRPr="00630906" w:rsidRDefault="00630906" w:rsidP="007E3406">
      <w:pPr>
        <w:pStyle w:val="PlainText"/>
      </w:pPr>
      <w:r w:rsidRPr="00630906">
        <w:t>Section 5. Other Officers</w:t>
      </w:r>
    </w:p>
    <w:p w14:paraId="1F2551A7" w14:textId="77777777" w:rsidR="00630906" w:rsidRPr="00630906" w:rsidRDefault="00630906" w:rsidP="007E3406">
      <w:pPr>
        <w:pStyle w:val="PlainText"/>
      </w:pPr>
    </w:p>
    <w:p w14:paraId="75BA3095" w14:textId="77777777" w:rsidR="00630906" w:rsidRPr="00630906" w:rsidRDefault="00630906" w:rsidP="007E3406">
      <w:pPr>
        <w:pStyle w:val="PlainText"/>
      </w:pPr>
      <w:r w:rsidRPr="00630906">
        <w:t>The Executive Vice President, Treasurer, Program Director, Awards Director, and</w:t>
      </w:r>
    </w:p>
    <w:p w14:paraId="606BD037" w14:textId="512F0DF9" w:rsidR="00630906" w:rsidRPr="00630906" w:rsidRDefault="00630906" w:rsidP="007E3406">
      <w:pPr>
        <w:pStyle w:val="PlainText"/>
      </w:pPr>
      <w:r w:rsidRPr="00630906">
        <w:t>Editor are elected by the council and each shall normally serve for a three-year</w:t>
      </w:r>
      <w:r w:rsidR="0042128F">
        <w:t xml:space="preserve"> </w:t>
      </w:r>
      <w:r w:rsidRPr="00630906">
        <w:t>term, and thereafter may be reelected for successive terms of one year. They</w:t>
      </w:r>
      <w:r w:rsidR="0042128F">
        <w:t xml:space="preserve"> </w:t>
      </w:r>
      <w:r w:rsidRPr="00630906">
        <w:t>shall discharge the customary duties of their respective offices, under the</w:t>
      </w:r>
      <w:r w:rsidR="0042128F">
        <w:t xml:space="preserve"> </w:t>
      </w:r>
      <w:r w:rsidRPr="00630906">
        <w:t>direction of the President and be responsible to the Council. They shall be</w:t>
      </w:r>
      <w:r w:rsidR="0042128F">
        <w:t xml:space="preserve"> </w:t>
      </w:r>
      <w:r w:rsidRPr="00630906">
        <w:t>governed by such rules and regulations, in addition to the Constitution and</w:t>
      </w:r>
      <w:r w:rsidR="0042128F">
        <w:t xml:space="preserve"> </w:t>
      </w:r>
      <w:r w:rsidRPr="00630906">
        <w:t>Bylaws, as the Council may promulgate. A vacancy in these offices may be filled</w:t>
      </w:r>
      <w:r w:rsidR="0042128F">
        <w:t xml:space="preserve"> </w:t>
      </w:r>
      <w:r w:rsidRPr="00630906">
        <w:t>by the Council with an interim appointee, and a regular replacement shall be</w:t>
      </w:r>
      <w:r w:rsidR="0042128F">
        <w:t xml:space="preserve"> </w:t>
      </w:r>
      <w:r w:rsidRPr="00630906">
        <w:t>elected and take office at the beginning of the calendar year. The editor elect</w:t>
      </w:r>
      <w:r w:rsidR="0042128F">
        <w:t xml:space="preserve"> </w:t>
      </w:r>
      <w:r w:rsidRPr="00630906">
        <w:t>serves one year concurrently with the outgoing editor. The editor elect receives</w:t>
      </w:r>
      <w:r w:rsidR="0042128F">
        <w:t xml:space="preserve"> </w:t>
      </w:r>
      <w:r w:rsidRPr="00630906">
        <w:t>manuscripts and the outgoing editor fills the journal with previously received</w:t>
      </w:r>
      <w:r w:rsidR="0042128F">
        <w:t xml:space="preserve"> </w:t>
      </w:r>
      <w:r w:rsidRPr="00630906">
        <w:t>manuscripts.</w:t>
      </w:r>
    </w:p>
    <w:p w14:paraId="231FBA67" w14:textId="77777777" w:rsidR="00630906" w:rsidRPr="00630906" w:rsidRDefault="00630906" w:rsidP="007E3406">
      <w:pPr>
        <w:pStyle w:val="PlainText"/>
      </w:pPr>
    </w:p>
    <w:p w14:paraId="133ED4E4" w14:textId="77777777" w:rsidR="00630906" w:rsidRPr="00630906" w:rsidRDefault="00630906" w:rsidP="007E3406">
      <w:pPr>
        <w:pStyle w:val="PlainText"/>
      </w:pPr>
      <w:r w:rsidRPr="00630906">
        <w:t>ARTICLE V. COUNCIL</w:t>
      </w:r>
    </w:p>
    <w:p w14:paraId="6C79EFA4" w14:textId="77777777" w:rsidR="00630906" w:rsidRPr="00630906" w:rsidRDefault="00630906" w:rsidP="007E3406">
      <w:pPr>
        <w:pStyle w:val="PlainText"/>
      </w:pPr>
    </w:p>
    <w:p w14:paraId="1CEB44FE" w14:textId="77777777" w:rsidR="00630906" w:rsidRPr="00630906" w:rsidRDefault="00630906" w:rsidP="007E3406">
      <w:pPr>
        <w:pStyle w:val="PlainText"/>
      </w:pPr>
      <w:r w:rsidRPr="00630906">
        <w:t>Section 1. Authority</w:t>
      </w:r>
    </w:p>
    <w:p w14:paraId="08C272A8" w14:textId="77777777" w:rsidR="00630906" w:rsidRPr="00630906" w:rsidRDefault="00630906" w:rsidP="007E3406">
      <w:pPr>
        <w:pStyle w:val="PlainText"/>
      </w:pPr>
    </w:p>
    <w:p w14:paraId="26B55B38" w14:textId="77777777" w:rsidR="00630906" w:rsidRPr="00630906" w:rsidRDefault="00630906" w:rsidP="007E3406">
      <w:pPr>
        <w:pStyle w:val="PlainText"/>
      </w:pPr>
      <w:r w:rsidRPr="00630906">
        <w:t>The government and operation of the Society shall be vested in a Council.</w:t>
      </w:r>
    </w:p>
    <w:p w14:paraId="16793210" w14:textId="77777777" w:rsidR="00630906" w:rsidRPr="00630906" w:rsidRDefault="00630906" w:rsidP="007E3406">
      <w:pPr>
        <w:pStyle w:val="PlainText"/>
      </w:pPr>
    </w:p>
    <w:p w14:paraId="42824490" w14:textId="77777777" w:rsidR="00630906" w:rsidRPr="00630906" w:rsidRDefault="00630906" w:rsidP="007E3406">
      <w:pPr>
        <w:pStyle w:val="PlainText"/>
      </w:pPr>
      <w:r w:rsidRPr="00630906">
        <w:t>Section 2. Membership</w:t>
      </w:r>
    </w:p>
    <w:p w14:paraId="1A8D1D5C" w14:textId="77777777" w:rsidR="00630906" w:rsidRPr="00630906" w:rsidRDefault="00630906" w:rsidP="007E3406">
      <w:pPr>
        <w:pStyle w:val="PlainText"/>
      </w:pPr>
    </w:p>
    <w:p w14:paraId="7D1193F5" w14:textId="1E8385D1" w:rsidR="00630906" w:rsidRPr="00630906" w:rsidRDefault="00630906" w:rsidP="007E3406">
      <w:pPr>
        <w:pStyle w:val="PlainText"/>
      </w:pPr>
      <w:r w:rsidRPr="00630906">
        <w:t xml:space="preserve">The Council shall consist of the President, the President-Elect, </w:t>
      </w:r>
      <w:proofErr w:type="gramStart"/>
      <w:r w:rsidRPr="00630906">
        <w:t>the most</w:t>
      </w:r>
      <w:r w:rsidR="0042128F">
        <w:t xml:space="preserve"> </w:t>
      </w:r>
      <w:r w:rsidRPr="00630906">
        <w:t>immediate living Past-President, the Executive Vice President, Treasurer,</w:t>
      </w:r>
      <w:r w:rsidR="0042128F">
        <w:t xml:space="preserve"> </w:t>
      </w:r>
      <w:r w:rsidRPr="00630906">
        <w:t>Program Director, Awards Director, Editor of the Society</w:t>
      </w:r>
      <w:r w:rsidR="007A23ED">
        <w:t>’</w:t>
      </w:r>
      <w:r w:rsidRPr="00630906">
        <w:t>s principal journal,</w:t>
      </w:r>
      <w:r w:rsidR="0042128F">
        <w:t xml:space="preserve"> </w:t>
      </w:r>
      <w:del w:id="8" w:author="Dean Adams" w:date="2017-01-12T15:39:00Z">
        <w:r w:rsidR="0042128F" w:rsidDel="006C3250">
          <w:delText xml:space="preserve"> </w:delText>
        </w:r>
      </w:del>
      <w:del w:id="9" w:author="Stacey Smith" w:date="2017-01-08T12:37:00Z">
        <w:r w:rsidRPr="00630906" w:rsidDel="007A23ED">
          <w:delText xml:space="preserve">and </w:delText>
        </w:r>
      </w:del>
      <w:r w:rsidRPr="00630906">
        <w:t>15</w:t>
      </w:r>
      <w:proofErr w:type="gramEnd"/>
      <w:r w:rsidRPr="00630906">
        <w:t xml:space="preserve"> elected Councilors</w:t>
      </w:r>
      <w:ins w:id="10" w:author="Stacey Smith" w:date="2017-01-08T12:37:00Z">
        <w:r w:rsidR="007A23ED">
          <w:t xml:space="preserve"> and two </w:t>
        </w:r>
      </w:ins>
      <w:ins w:id="11" w:author="Dean Adams" w:date="2017-01-09T15:20:00Z">
        <w:r w:rsidR="008C3869">
          <w:t xml:space="preserve">graduate </w:t>
        </w:r>
      </w:ins>
      <w:ins w:id="12" w:author="Stacey Smith" w:date="2017-01-08T12:37:00Z">
        <w:r w:rsidR="007A23ED">
          <w:t>student representatives</w:t>
        </w:r>
      </w:ins>
      <w:r w:rsidR="0042128F">
        <w:t xml:space="preserve">. Each elected </w:t>
      </w:r>
      <w:r w:rsidRPr="00630906">
        <w:t>Councilor shall serve for three years</w:t>
      </w:r>
      <w:r w:rsidR="0042128F">
        <w:t xml:space="preserve"> </w:t>
      </w:r>
      <w:r w:rsidRPr="00630906">
        <w:t xml:space="preserve">taking office at the beginning of the </w:t>
      </w:r>
      <w:r w:rsidRPr="00630906">
        <w:lastRenderedPageBreak/>
        <w:t>calendar year following the election. Five</w:t>
      </w:r>
      <w:r w:rsidR="0042128F">
        <w:t xml:space="preserve"> </w:t>
      </w:r>
      <w:r w:rsidRPr="00630906">
        <w:t>Councilors shall be elected each year to provide three classes serving staggered</w:t>
      </w:r>
      <w:r w:rsidR="0042128F">
        <w:t xml:space="preserve"> </w:t>
      </w:r>
      <w:r w:rsidRPr="00630906">
        <w:t>terms on the Council. Any vacancy among elected Councilors shall be filled by</w:t>
      </w:r>
      <w:r w:rsidR="0042128F">
        <w:t xml:space="preserve"> </w:t>
      </w:r>
      <w:r w:rsidRPr="00630906">
        <w:t>the normal procedure for electing Councilors at the next annual election. An</w:t>
      </w:r>
      <w:r w:rsidR="0042128F">
        <w:t xml:space="preserve"> </w:t>
      </w:r>
      <w:r w:rsidRPr="00630906">
        <w:t>elected Councilor shall not be eligible for reelection for one year after</w:t>
      </w:r>
      <w:r w:rsidR="0042128F">
        <w:t xml:space="preserve"> </w:t>
      </w:r>
      <w:r w:rsidRPr="00630906">
        <w:t>completing a full term of service.</w:t>
      </w:r>
      <w:ins w:id="13" w:author="Stacey Smith" w:date="2017-01-08T12:40:00Z">
        <w:r w:rsidR="007A23ED">
          <w:t xml:space="preserve"> </w:t>
        </w:r>
      </w:ins>
      <w:r w:rsidRPr="00630906">
        <w:t>Elected Councilors must be members of the</w:t>
      </w:r>
      <w:ins w:id="14" w:author="Stacey Smith" w:date="2017-01-08T12:44:00Z">
        <w:r w:rsidR="007A23ED">
          <w:t xml:space="preserve"> </w:t>
        </w:r>
      </w:ins>
      <w:r w:rsidRPr="00630906">
        <w:t>Society.</w:t>
      </w:r>
      <w:ins w:id="15" w:author="Stacey Smith" w:date="2017-01-08T12:39:00Z">
        <w:r w:rsidR="007A23ED">
          <w:t xml:space="preserve"> </w:t>
        </w:r>
      </w:ins>
      <w:ins w:id="16" w:author="Stacey Smith" w:date="2017-01-08T12:44:00Z">
        <w:r w:rsidR="007A23ED">
          <w:t xml:space="preserve">Any </w:t>
        </w:r>
      </w:ins>
      <w:ins w:id="17" w:author="Dean Adams" w:date="2017-01-09T15:20:00Z">
        <w:r w:rsidR="008C3869">
          <w:t xml:space="preserve">graduate </w:t>
        </w:r>
      </w:ins>
      <w:ins w:id="18" w:author="Stacey Smith" w:date="2017-01-08T12:44:00Z">
        <w:r w:rsidR="007A23ED">
          <w:t xml:space="preserve">student member may self-nominate to serve as a representative, and the </w:t>
        </w:r>
      </w:ins>
      <w:ins w:id="19" w:author="Dean Adams" w:date="2017-01-12T15:39:00Z">
        <w:r w:rsidR="006C3250">
          <w:t xml:space="preserve">student </w:t>
        </w:r>
      </w:ins>
      <w:ins w:id="20" w:author="Stacey Smith" w:date="2017-01-08T12:44:00Z">
        <w:r w:rsidR="007A23ED">
          <w:t xml:space="preserve">representatives will be </w:t>
        </w:r>
        <w:commentRangeStart w:id="21"/>
        <w:r w:rsidR="007A23ED">
          <w:t>selected</w:t>
        </w:r>
      </w:ins>
      <w:commentRangeEnd w:id="21"/>
      <w:r w:rsidR="00FD76AA">
        <w:rPr>
          <w:rStyle w:val="CommentReference"/>
          <w:rFonts w:asciiTheme="minorHAnsi" w:hAnsiTheme="minorHAnsi"/>
        </w:rPr>
        <w:commentReference w:id="21"/>
      </w:r>
      <w:ins w:id="22" w:author="Stacey Smith" w:date="2017-01-08T12:44:00Z">
        <w:r w:rsidR="007A23ED">
          <w:t xml:space="preserve"> through the </w:t>
        </w:r>
        <w:del w:id="23" w:author="Dean Adams" w:date="2017-01-09T15:07:00Z">
          <w:r w:rsidR="007A23ED" w:rsidDel="00FD76AA">
            <w:delText xml:space="preserve">annual election </w:delText>
          </w:r>
        </w:del>
      </w:ins>
      <w:ins w:id="24" w:author="Dean Adams" w:date="2017-01-09T15:07:00Z">
        <w:r w:rsidR="00FD76AA">
          <w:t xml:space="preserve">following </w:t>
        </w:r>
      </w:ins>
      <w:ins w:id="25" w:author="Stacey Smith" w:date="2017-01-08T12:44:00Z">
        <w:r w:rsidR="007A23ED">
          <w:t xml:space="preserve">process. </w:t>
        </w:r>
      </w:ins>
      <w:ins w:id="26" w:author="Dean Adams" w:date="2017-01-09T15:07:00Z">
        <w:r w:rsidR="00FD76AA">
          <w:t xml:space="preserve">First, current student representatives will solicit nominations and will assemble a ballot list. </w:t>
        </w:r>
      </w:ins>
      <w:ins w:id="27" w:author="Dean Adams" w:date="2017-01-09T15:08:00Z">
        <w:r w:rsidR="00FD76AA">
          <w:t xml:space="preserve">This list will then be distributed to the student members of the society for voting. The </w:t>
        </w:r>
      </w:ins>
      <w:ins w:id="28" w:author="Dean Adams" w:date="2017-01-09T15:09:00Z">
        <w:r w:rsidR="00FD76AA">
          <w:t xml:space="preserve">timing </w:t>
        </w:r>
      </w:ins>
      <w:ins w:id="29" w:author="Dean Adams" w:date="2017-01-12T15:39:00Z">
        <w:r w:rsidR="006C3250">
          <w:t xml:space="preserve">of this vote </w:t>
        </w:r>
      </w:ins>
      <w:ins w:id="30" w:author="Dean Adams" w:date="2017-01-09T15:09:00Z">
        <w:r w:rsidR="00FD76AA">
          <w:t xml:space="preserve">will coincide with the annual </w:t>
        </w:r>
      </w:ins>
      <w:ins w:id="31" w:author="Dean Adams" w:date="2017-01-09T15:10:00Z">
        <w:r w:rsidR="00FD76AA">
          <w:t xml:space="preserve">election process for other officers. </w:t>
        </w:r>
      </w:ins>
      <w:ins w:id="32" w:author="Stacey Smith" w:date="2017-01-08T12:44:00Z">
        <w:r w:rsidR="007A23ED">
          <w:t>Each representative will serve</w:t>
        </w:r>
        <w:del w:id="33" w:author="Dean Adams" w:date="2017-01-12T15:40:00Z">
          <w:r w:rsidR="007A23ED" w:rsidDel="006C3250">
            <w:delText>s</w:delText>
          </w:r>
        </w:del>
        <w:r w:rsidR="007A23ED">
          <w:t xml:space="preserve"> a two-year term, and one new representative is elected each year, allowing their terms to be staggered.</w:t>
        </w:r>
      </w:ins>
    </w:p>
    <w:p w14:paraId="266609E7" w14:textId="77777777" w:rsidR="00630906" w:rsidRPr="00630906" w:rsidRDefault="00630906" w:rsidP="007E3406">
      <w:pPr>
        <w:pStyle w:val="PlainText"/>
      </w:pPr>
    </w:p>
    <w:p w14:paraId="3396ABF9" w14:textId="77777777" w:rsidR="00630906" w:rsidRPr="00630906" w:rsidRDefault="00630906" w:rsidP="007E3406">
      <w:pPr>
        <w:pStyle w:val="PlainText"/>
      </w:pPr>
      <w:r w:rsidRPr="00630906">
        <w:t>Section 3. Chairmanship</w:t>
      </w:r>
    </w:p>
    <w:p w14:paraId="36504D1E" w14:textId="77777777" w:rsidR="00630906" w:rsidRPr="00630906" w:rsidRDefault="00630906" w:rsidP="007E3406">
      <w:pPr>
        <w:pStyle w:val="PlainText"/>
      </w:pPr>
    </w:p>
    <w:p w14:paraId="258AF498" w14:textId="44DE89AC" w:rsidR="00630906" w:rsidRPr="00630906" w:rsidRDefault="00630906" w:rsidP="007E3406">
      <w:pPr>
        <w:pStyle w:val="PlainText"/>
      </w:pPr>
      <w:r w:rsidRPr="00630906">
        <w:t>The President of the Society shall be Chairperson of the Council during the term</w:t>
      </w:r>
      <w:r w:rsidR="00ED1CA6">
        <w:t xml:space="preserve"> </w:t>
      </w:r>
      <w:r w:rsidRPr="00630906">
        <w:t>of office, and the President-Elect shall be Vice-Chairperson. If both are</w:t>
      </w:r>
      <w:r w:rsidR="00ED1CA6">
        <w:t xml:space="preserve"> </w:t>
      </w:r>
      <w:r w:rsidRPr="00630906">
        <w:t>absent, or unable to serve, the Executive Vice President shall serve. If all are</w:t>
      </w:r>
      <w:r w:rsidR="00ED1CA6">
        <w:t xml:space="preserve"> </w:t>
      </w:r>
      <w:r w:rsidRPr="00630906">
        <w:t>absent or unable to serve, the Council shall select from its members a</w:t>
      </w:r>
      <w:r w:rsidR="00ED1CA6">
        <w:t xml:space="preserve"> </w:t>
      </w:r>
      <w:r w:rsidRPr="00630906">
        <w:t>Chairperson pro tem.</w:t>
      </w:r>
    </w:p>
    <w:p w14:paraId="5ED6388B" w14:textId="77777777" w:rsidR="00630906" w:rsidRPr="00630906" w:rsidRDefault="00630906" w:rsidP="007E3406">
      <w:pPr>
        <w:pStyle w:val="PlainText"/>
      </w:pPr>
    </w:p>
    <w:p w14:paraId="5B4417B8" w14:textId="77777777" w:rsidR="00630906" w:rsidRPr="00630906" w:rsidRDefault="00630906" w:rsidP="007E3406">
      <w:pPr>
        <w:pStyle w:val="PlainText"/>
      </w:pPr>
      <w:r w:rsidRPr="00630906">
        <w:t>Section 4. Powers</w:t>
      </w:r>
    </w:p>
    <w:p w14:paraId="5E4EC4E9" w14:textId="77777777" w:rsidR="00630906" w:rsidRPr="00630906" w:rsidRDefault="00630906" w:rsidP="007E3406">
      <w:pPr>
        <w:pStyle w:val="PlainText"/>
      </w:pPr>
    </w:p>
    <w:p w14:paraId="63741DBA" w14:textId="4F7BDF19" w:rsidR="00630906" w:rsidRPr="00630906" w:rsidRDefault="00630906" w:rsidP="007E3406">
      <w:pPr>
        <w:pStyle w:val="PlainText"/>
      </w:pPr>
      <w:r w:rsidRPr="00630906">
        <w:t>The Council is empowered to act on all matters pertaining to the Society, except</w:t>
      </w:r>
      <w:r w:rsidR="00ED1CA6">
        <w:t xml:space="preserve"> </w:t>
      </w:r>
      <w:r w:rsidRPr="00630906">
        <w:t>as otherwise provided by this Constitution and Bylaws. In the execution of its</w:t>
      </w:r>
      <w:r w:rsidR="00ED1CA6">
        <w:t xml:space="preserve"> </w:t>
      </w:r>
      <w:r w:rsidRPr="00630906">
        <w:t>duties, it may: (1) acquire, hold, and dispose of, either in its name or in the</w:t>
      </w:r>
      <w:r w:rsidR="00ED1CA6">
        <w:t xml:space="preserve"> </w:t>
      </w:r>
      <w:r w:rsidRPr="00630906">
        <w:t>name of its nominee, any property or other assets suited to further the</w:t>
      </w:r>
      <w:r w:rsidR="00ED1CA6">
        <w:t xml:space="preserve"> </w:t>
      </w:r>
      <w:r w:rsidRPr="00630906">
        <w:t>interests of the Society; (2) execute contracts and solicit and receive grants</w:t>
      </w:r>
      <w:r w:rsidR="00ED1CA6">
        <w:t xml:space="preserve"> </w:t>
      </w:r>
      <w:r w:rsidRPr="00630906">
        <w:t>in support of the Society</w:t>
      </w:r>
      <w:r w:rsidR="007A23ED">
        <w:t>’</w:t>
      </w:r>
      <w:r w:rsidRPr="00630906">
        <w:t>s activities; (3) make, or cause to be made, all</w:t>
      </w:r>
      <w:r w:rsidR="00ED1CA6">
        <w:t xml:space="preserve"> </w:t>
      </w:r>
      <w:r w:rsidRPr="00630906">
        <w:t>necessary arrangement for the meetings of the Society; and (4) exercise such</w:t>
      </w:r>
      <w:r w:rsidR="00ED1CA6">
        <w:t xml:space="preserve"> </w:t>
      </w:r>
      <w:r w:rsidRPr="00630906">
        <w:t>other powers as required by this Constitution and its Bylaws and as required or</w:t>
      </w:r>
      <w:r w:rsidR="00ED1CA6">
        <w:t xml:space="preserve"> </w:t>
      </w:r>
      <w:r w:rsidRPr="00630906">
        <w:t>desirable for the conduct of the Society</w:t>
      </w:r>
      <w:r w:rsidR="007A23ED">
        <w:t>’</w:t>
      </w:r>
      <w:r w:rsidRPr="00630906">
        <w:t>s affairs.</w:t>
      </w:r>
    </w:p>
    <w:p w14:paraId="78A5676C" w14:textId="77777777" w:rsidR="00630906" w:rsidRPr="00630906" w:rsidRDefault="00630906" w:rsidP="007E3406">
      <w:pPr>
        <w:pStyle w:val="PlainText"/>
      </w:pPr>
    </w:p>
    <w:p w14:paraId="7C7D87ED" w14:textId="77777777" w:rsidR="00630906" w:rsidRPr="00630906" w:rsidRDefault="00630906" w:rsidP="007E3406">
      <w:pPr>
        <w:pStyle w:val="PlainText"/>
      </w:pPr>
      <w:r w:rsidRPr="00630906">
        <w:t>Section 5. Duties</w:t>
      </w:r>
    </w:p>
    <w:p w14:paraId="76D48C4D" w14:textId="77777777" w:rsidR="00630906" w:rsidRPr="00630906" w:rsidRDefault="00630906" w:rsidP="007E3406">
      <w:pPr>
        <w:pStyle w:val="PlainText"/>
      </w:pPr>
    </w:p>
    <w:p w14:paraId="5B1BF1C1" w14:textId="514EAA87" w:rsidR="00630906" w:rsidRPr="00630906" w:rsidRDefault="00630906" w:rsidP="007E3406">
      <w:pPr>
        <w:pStyle w:val="PlainText"/>
      </w:pPr>
      <w:r w:rsidRPr="00630906">
        <w:t>The proceedings of the Council and the status of the Treasury shall be reported</w:t>
      </w:r>
      <w:r w:rsidR="00ED1CA6">
        <w:t xml:space="preserve"> </w:t>
      </w:r>
      <w:r w:rsidRPr="00630906">
        <w:t>to the Society at each Annual Meeting and in an annual report to the entire</w:t>
      </w:r>
      <w:r w:rsidR="00ED1CA6">
        <w:t xml:space="preserve"> </w:t>
      </w:r>
      <w:r w:rsidRPr="00630906">
        <w:t>membership.</w:t>
      </w:r>
    </w:p>
    <w:p w14:paraId="5A165AE5" w14:textId="77777777" w:rsidR="00630906" w:rsidRPr="00630906" w:rsidRDefault="00630906" w:rsidP="007E3406">
      <w:pPr>
        <w:pStyle w:val="PlainText"/>
      </w:pPr>
    </w:p>
    <w:p w14:paraId="26A9DE9B" w14:textId="77777777" w:rsidR="00630906" w:rsidRPr="00630906" w:rsidRDefault="00630906" w:rsidP="007E3406">
      <w:pPr>
        <w:pStyle w:val="PlainText"/>
      </w:pPr>
      <w:r w:rsidRPr="00630906">
        <w:t>Section 6. Prohibitions</w:t>
      </w:r>
    </w:p>
    <w:p w14:paraId="5DCDAADC" w14:textId="77777777" w:rsidR="00630906" w:rsidRPr="00630906" w:rsidRDefault="00630906" w:rsidP="007E3406">
      <w:pPr>
        <w:pStyle w:val="PlainText"/>
      </w:pPr>
    </w:p>
    <w:p w14:paraId="7921A4FA" w14:textId="53E10E3C" w:rsidR="00630906" w:rsidRPr="00630906" w:rsidRDefault="00630906" w:rsidP="007E3406">
      <w:pPr>
        <w:pStyle w:val="PlainText"/>
      </w:pPr>
      <w:r w:rsidRPr="00630906">
        <w:t>The Council shall not obligate the Society beyond the actual content of the</w:t>
      </w:r>
      <w:r w:rsidR="00ED1CA6">
        <w:t xml:space="preserve"> </w:t>
      </w:r>
      <w:r w:rsidRPr="00630906">
        <w:t>Treasury, and shall not do anything that will abrogate the Society</w:t>
      </w:r>
      <w:r w:rsidR="007A23ED">
        <w:t>’</w:t>
      </w:r>
      <w:r w:rsidRPr="00630906">
        <w:t>s status as a</w:t>
      </w:r>
      <w:r w:rsidR="00ED1CA6">
        <w:t xml:space="preserve"> </w:t>
      </w:r>
      <w:r w:rsidRPr="00630906">
        <w:t>non-profit, scientific organization.</w:t>
      </w:r>
    </w:p>
    <w:p w14:paraId="1AC2F273" w14:textId="77777777" w:rsidR="00630906" w:rsidRPr="00630906" w:rsidRDefault="00630906" w:rsidP="007E3406">
      <w:pPr>
        <w:pStyle w:val="PlainText"/>
      </w:pPr>
    </w:p>
    <w:p w14:paraId="43DBE158" w14:textId="77777777" w:rsidR="00630906" w:rsidRPr="00630906" w:rsidRDefault="00630906" w:rsidP="007E3406">
      <w:pPr>
        <w:pStyle w:val="PlainText"/>
      </w:pPr>
      <w:r w:rsidRPr="00630906">
        <w:t>ARTICLE VI. MEETINGS</w:t>
      </w:r>
    </w:p>
    <w:p w14:paraId="6560D651" w14:textId="77777777" w:rsidR="00630906" w:rsidRPr="00630906" w:rsidRDefault="00630906" w:rsidP="007E3406">
      <w:pPr>
        <w:pStyle w:val="PlainText"/>
      </w:pPr>
    </w:p>
    <w:p w14:paraId="6BF817C4" w14:textId="26B1C4C0" w:rsidR="00630906" w:rsidRPr="00630906" w:rsidRDefault="00630906" w:rsidP="007E3406">
      <w:pPr>
        <w:pStyle w:val="PlainText"/>
      </w:pPr>
      <w:r w:rsidRPr="00630906">
        <w:t>Annual Meetings of the Society shall be held at such time and place as</w:t>
      </w:r>
      <w:r w:rsidR="00ED1CA6">
        <w:t xml:space="preserve"> </w:t>
      </w:r>
      <w:r w:rsidRPr="00630906">
        <w:t>determined by the Council.</w:t>
      </w:r>
    </w:p>
    <w:p w14:paraId="27B4AF9E" w14:textId="77777777" w:rsidR="00630906" w:rsidRPr="00630906" w:rsidRDefault="00630906" w:rsidP="007E3406">
      <w:pPr>
        <w:pStyle w:val="PlainText"/>
      </w:pPr>
    </w:p>
    <w:p w14:paraId="59C20C26" w14:textId="77777777" w:rsidR="00630906" w:rsidRPr="00630906" w:rsidRDefault="00630906" w:rsidP="007E3406">
      <w:pPr>
        <w:pStyle w:val="PlainText"/>
      </w:pPr>
      <w:r w:rsidRPr="00630906">
        <w:t>ARTICLE VII. COMMITTEES</w:t>
      </w:r>
    </w:p>
    <w:p w14:paraId="04590026" w14:textId="77777777" w:rsidR="00630906" w:rsidRPr="00630906" w:rsidRDefault="00630906" w:rsidP="007E3406">
      <w:pPr>
        <w:pStyle w:val="PlainText"/>
      </w:pPr>
    </w:p>
    <w:p w14:paraId="65676C52" w14:textId="77777777" w:rsidR="00630906" w:rsidRPr="00630906" w:rsidRDefault="00630906" w:rsidP="007E3406">
      <w:pPr>
        <w:pStyle w:val="PlainText"/>
      </w:pPr>
      <w:r w:rsidRPr="00630906">
        <w:lastRenderedPageBreak/>
        <w:t>Section 1.</w:t>
      </w:r>
    </w:p>
    <w:p w14:paraId="4BB380AC" w14:textId="77777777" w:rsidR="00630906" w:rsidRPr="00630906" w:rsidRDefault="00630906" w:rsidP="007E3406">
      <w:pPr>
        <w:pStyle w:val="PlainText"/>
      </w:pPr>
    </w:p>
    <w:p w14:paraId="4F6E3315" w14:textId="3698C840" w:rsidR="00630906" w:rsidRPr="00630906" w:rsidRDefault="00630906" w:rsidP="007E3406">
      <w:pPr>
        <w:pStyle w:val="PlainText"/>
      </w:pPr>
      <w:r w:rsidRPr="00630906">
        <w:t>The following Committees shall be appointed by the President pursuant to the</w:t>
      </w:r>
      <w:r w:rsidR="00CB05E4">
        <w:t xml:space="preserve"> </w:t>
      </w:r>
      <w:r w:rsidRPr="00630906">
        <w:t>conditions provided elsewhere in this Constitution and/or in the by-laws: Awards</w:t>
      </w:r>
      <w:r w:rsidR="00CB05E4">
        <w:t xml:space="preserve"> </w:t>
      </w:r>
      <w:r w:rsidRPr="00630906">
        <w:t>in Systematic Biology, Initiatives and Long-range Planning, Nominating,</w:t>
      </w:r>
      <w:r w:rsidR="00CB05E4">
        <w:t xml:space="preserve"> </w:t>
      </w:r>
      <w:r w:rsidRPr="00630906">
        <w:t>Publication, and Coordinating. The Board of Trustees shall be appointed by the</w:t>
      </w:r>
      <w:r w:rsidR="00CB05E4">
        <w:t xml:space="preserve"> </w:t>
      </w:r>
      <w:r w:rsidRPr="00630906">
        <w:t>President in consultation with the executive council and elected by the council</w:t>
      </w:r>
      <w:r w:rsidR="00CB05E4">
        <w:t xml:space="preserve"> </w:t>
      </w:r>
      <w:r w:rsidRPr="00630906">
        <w:t>as discussed below Article VIII, section 2.</w:t>
      </w:r>
    </w:p>
    <w:p w14:paraId="51AA97B3" w14:textId="77777777" w:rsidR="00630906" w:rsidRPr="00630906" w:rsidRDefault="00630906" w:rsidP="007E3406">
      <w:pPr>
        <w:pStyle w:val="PlainText"/>
      </w:pPr>
    </w:p>
    <w:p w14:paraId="188A9D86" w14:textId="77777777" w:rsidR="00630906" w:rsidRPr="00630906" w:rsidRDefault="00630906" w:rsidP="007E3406">
      <w:pPr>
        <w:pStyle w:val="PlainText"/>
      </w:pPr>
      <w:r w:rsidRPr="00630906">
        <w:t>ARTICLE VIII. NOMINATIONS AND ELECTIONS</w:t>
      </w:r>
    </w:p>
    <w:p w14:paraId="18C9DBF3" w14:textId="77777777" w:rsidR="00630906" w:rsidRPr="00630906" w:rsidRDefault="00630906" w:rsidP="007E3406">
      <w:pPr>
        <w:pStyle w:val="PlainText"/>
      </w:pPr>
    </w:p>
    <w:p w14:paraId="1307AA95" w14:textId="77777777" w:rsidR="00630906" w:rsidRPr="00630906" w:rsidRDefault="00630906" w:rsidP="007E3406">
      <w:pPr>
        <w:pStyle w:val="PlainText"/>
      </w:pPr>
      <w:r w:rsidRPr="00630906">
        <w:t>Section 1. Nominations</w:t>
      </w:r>
    </w:p>
    <w:p w14:paraId="2827DD8A" w14:textId="77777777" w:rsidR="00630906" w:rsidRPr="00630906" w:rsidRDefault="00630906" w:rsidP="007E3406">
      <w:pPr>
        <w:pStyle w:val="PlainText"/>
      </w:pPr>
    </w:p>
    <w:p w14:paraId="2FA81920" w14:textId="5D60DF13" w:rsidR="00630906" w:rsidRPr="00630906" w:rsidRDefault="00630906" w:rsidP="007E3406">
      <w:pPr>
        <w:pStyle w:val="PlainText"/>
      </w:pPr>
      <w:r w:rsidRPr="00630906">
        <w:t>All officers (</w:t>
      </w:r>
      <w:proofErr w:type="gramStart"/>
      <w:r w:rsidRPr="00630906">
        <w:t>except</w:t>
      </w:r>
      <w:proofErr w:type="gramEnd"/>
      <w:r w:rsidRPr="00630906">
        <w:t xml:space="preserve"> the Editor and Trustees) and all Councilors shall be</w:t>
      </w:r>
      <w:r w:rsidR="00CB05E4">
        <w:t xml:space="preserve"> </w:t>
      </w:r>
      <w:r w:rsidRPr="00630906">
        <w:t xml:space="preserve">nominated by a Nominating Committee comprising three members. </w:t>
      </w:r>
      <w:ins w:id="34" w:author="Stacey Smith" w:date="2017-01-08T13:47:00Z">
        <w:r w:rsidR="007E3406">
          <w:t>Student representative</w:t>
        </w:r>
      </w:ins>
      <w:ins w:id="35" w:author="Stacey Smith" w:date="2017-01-08T13:51:00Z">
        <w:r w:rsidR="00902A78">
          <w:t>s</w:t>
        </w:r>
      </w:ins>
      <w:ins w:id="36" w:author="Stacey Smith" w:date="2017-01-08T13:47:00Z">
        <w:r w:rsidR="007E3406">
          <w:t xml:space="preserve"> </w:t>
        </w:r>
      </w:ins>
      <w:ins w:id="37" w:author="Dean Adams" w:date="2017-01-09T15:13:00Z">
        <w:r w:rsidR="00FD76AA">
          <w:t>will</w:t>
        </w:r>
      </w:ins>
      <w:ins w:id="38" w:author="Dean Adams" w:date="2017-01-09T15:11:00Z">
        <w:r w:rsidR="00FD76AA">
          <w:t xml:space="preserve"> be self-</w:t>
        </w:r>
      </w:ins>
      <w:ins w:id="39" w:author="Dean Adams" w:date="2017-01-09T15:12:00Z">
        <w:r w:rsidR="00FD76AA">
          <w:t>nominated, and will communicate their willingness to serve and their interest in serving through the formal application process</w:t>
        </w:r>
      </w:ins>
      <w:ins w:id="40" w:author="Dean Adams" w:date="2017-01-12T15:40:00Z">
        <w:r w:rsidR="0038476D">
          <w:t xml:space="preserve"> above</w:t>
        </w:r>
      </w:ins>
      <w:ins w:id="41" w:author="Dean Adams" w:date="2017-01-09T15:13:00Z">
        <w:r w:rsidR="00FD76AA">
          <w:t xml:space="preserve"> to </w:t>
        </w:r>
      </w:ins>
      <w:ins w:id="42" w:author="Dean Adams" w:date="2017-01-12T15:40:00Z">
        <w:r w:rsidR="0038476D">
          <w:t>the current student representative</w:t>
        </w:r>
      </w:ins>
      <w:ins w:id="43" w:author="Dean Adams" w:date="2017-01-12T15:41:00Z">
        <w:r w:rsidR="0038476D">
          <w:t>s</w:t>
        </w:r>
      </w:ins>
      <w:ins w:id="44" w:author="Dean Adams" w:date="2017-01-12T15:40:00Z">
        <w:r w:rsidR="0038476D">
          <w:t xml:space="preserve">. </w:t>
        </w:r>
      </w:ins>
      <w:ins w:id="45" w:author="Stacey Smith" w:date="2017-01-08T13:47:00Z">
        <w:del w:id="46" w:author="Dean Adams" w:date="2017-01-09T15:13:00Z">
          <w:r w:rsidR="007E3406" w:rsidDel="00FD76AA">
            <w:delText xml:space="preserve">do not need to be nominated, but will self-nominate through applications to be solicited annually by </w:delText>
          </w:r>
        </w:del>
        <w:del w:id="47" w:author="Dean Adams" w:date="2017-01-12T15:41:00Z">
          <w:r w:rsidR="007E3406" w:rsidDel="0038476D">
            <w:delText xml:space="preserve">the </w:delText>
          </w:r>
        </w:del>
        <w:del w:id="48" w:author="Dean Adams" w:date="2017-01-09T15:13:00Z">
          <w:r w:rsidR="007E3406" w:rsidDel="00FD76AA">
            <w:delText xml:space="preserve">standing </w:delText>
          </w:r>
        </w:del>
        <w:del w:id="49" w:author="Dean Adams" w:date="2017-01-12T15:41:00Z">
          <w:r w:rsidR="007E3406" w:rsidDel="0038476D">
            <w:delText xml:space="preserve">student representatives. </w:delText>
          </w:r>
        </w:del>
      </w:ins>
      <w:r w:rsidRPr="00630906">
        <w:t>Each President</w:t>
      </w:r>
      <w:r w:rsidR="00CB05E4">
        <w:t xml:space="preserve"> </w:t>
      </w:r>
      <w:r w:rsidRPr="00630906">
        <w:t>just before the time of the annual meeting will nominate one SSB member, who is</w:t>
      </w:r>
      <w:r w:rsidR="00CB05E4">
        <w:t xml:space="preserve"> </w:t>
      </w:r>
      <w:r w:rsidRPr="00630906">
        <w:t>not a member of the council, to the nominating committee. Each nominating</w:t>
      </w:r>
      <w:r w:rsidR="00CB05E4">
        <w:t xml:space="preserve"> </w:t>
      </w:r>
      <w:r w:rsidRPr="00630906">
        <w:t>committee member will serve three years. In the third year of his or her term,</w:t>
      </w:r>
      <w:r w:rsidR="00CB05E4">
        <w:t xml:space="preserve"> </w:t>
      </w:r>
      <w:r w:rsidRPr="00630906">
        <w:t>the member will head the nominating committee. The past president will serve in</w:t>
      </w:r>
      <w:r w:rsidR="00CB05E4">
        <w:t xml:space="preserve"> </w:t>
      </w:r>
      <w:r w:rsidRPr="00630906">
        <w:t>an advisory role. The committee reports to the Council via the Executive Vice</w:t>
      </w:r>
      <w:r w:rsidR="00CB05E4">
        <w:t xml:space="preserve"> </w:t>
      </w:r>
      <w:r w:rsidRPr="00630906">
        <w:t>President. The committee will work from September-January to assemble the</w:t>
      </w:r>
      <w:r w:rsidR="00CB05E4">
        <w:t xml:space="preserve"> </w:t>
      </w:r>
      <w:r w:rsidRPr="00630906">
        <w:t>ballot including any constitutional amendments approved by the council. The</w:t>
      </w:r>
      <w:r w:rsidR="00CB05E4">
        <w:t xml:space="preserve"> </w:t>
      </w:r>
      <w:r w:rsidRPr="00630906">
        <w:t>ballot must be finalized and approved by the council by the beginning of March.</w:t>
      </w:r>
      <w:r w:rsidR="00CB05E4">
        <w:t xml:space="preserve"> </w:t>
      </w:r>
      <w:r w:rsidRPr="00630906">
        <w:t>Elections must be held at least two months prior to the annual meeting. The</w:t>
      </w:r>
      <w:r w:rsidR="00CB05E4">
        <w:t xml:space="preserve"> </w:t>
      </w:r>
      <w:r w:rsidRPr="00630906">
        <w:t>Committee shall secure two candidates or more for each position to be elected by</w:t>
      </w:r>
      <w:r w:rsidR="00CB05E4">
        <w:t xml:space="preserve"> </w:t>
      </w:r>
      <w:r w:rsidRPr="00630906">
        <w:t>the general membership (President-Elect, Councilors, and if necessary</w:t>
      </w:r>
      <w:r w:rsidR="00CB05E4">
        <w:t xml:space="preserve"> </w:t>
      </w:r>
      <w:r w:rsidRPr="00630906">
        <w:t>President), and one or more candidates for each position to be elected by the</w:t>
      </w:r>
      <w:r w:rsidR="00CB05E4">
        <w:t xml:space="preserve"> </w:t>
      </w:r>
      <w:r w:rsidRPr="00630906">
        <w:t>Council (Executive Vice President, Treasurer, Awards Director, and Program</w:t>
      </w:r>
      <w:r w:rsidR="00CB05E4">
        <w:t xml:space="preserve"> </w:t>
      </w:r>
      <w:r w:rsidRPr="00630906">
        <w:t>Director). Five members of the Society may nominate a candidate for</w:t>
      </w:r>
    </w:p>
    <w:p w14:paraId="5ED8A3AF" w14:textId="77777777" w:rsidR="00630906" w:rsidRPr="00630906" w:rsidRDefault="00630906" w:rsidP="007E3406">
      <w:pPr>
        <w:pStyle w:val="PlainText"/>
      </w:pPr>
      <w:r w:rsidRPr="00630906">
        <w:t>President-Elect (and if necessary, President) or Councilor (see Bylaw 3). Any</w:t>
      </w:r>
    </w:p>
    <w:p w14:paraId="4F62859D" w14:textId="7A1298AA" w:rsidR="00630906" w:rsidRPr="00630906" w:rsidRDefault="00630906" w:rsidP="007E3406">
      <w:pPr>
        <w:pStyle w:val="PlainText"/>
      </w:pPr>
      <w:r w:rsidRPr="00630906">
        <w:t>Councilor may nominate a candidate for Executive Vice President, Treasurer,</w:t>
      </w:r>
      <w:r w:rsidR="00CB05E4">
        <w:t xml:space="preserve"> </w:t>
      </w:r>
      <w:r w:rsidRPr="00630906">
        <w:t>Awards Director or Program Director (see Bylaw 4). The ballot should be</w:t>
      </w:r>
      <w:r w:rsidR="00CB05E4">
        <w:t xml:space="preserve"> </w:t>
      </w:r>
      <w:r w:rsidRPr="00630906">
        <w:t>finalized and sent to the council for approval by 15 March of each year. The</w:t>
      </w:r>
      <w:r w:rsidR="00CB05E4">
        <w:t xml:space="preserve"> </w:t>
      </w:r>
      <w:r w:rsidRPr="00630906">
        <w:t>membership shall be informed of the names of all nominees at least three months</w:t>
      </w:r>
      <w:r w:rsidR="00CB05E4">
        <w:t xml:space="preserve"> </w:t>
      </w:r>
      <w:r w:rsidRPr="00630906">
        <w:t>prior to the Annual Meeting.</w:t>
      </w:r>
    </w:p>
    <w:p w14:paraId="11ACBEEA" w14:textId="77777777" w:rsidR="00630906" w:rsidRPr="00630906" w:rsidRDefault="00630906" w:rsidP="007E3406">
      <w:pPr>
        <w:pStyle w:val="PlainText"/>
      </w:pPr>
    </w:p>
    <w:p w14:paraId="2B24D98C" w14:textId="77777777" w:rsidR="00630906" w:rsidRPr="00630906" w:rsidRDefault="00630906" w:rsidP="007E3406">
      <w:pPr>
        <w:pStyle w:val="PlainText"/>
      </w:pPr>
      <w:r w:rsidRPr="00630906">
        <w:t>Section 2. Elections</w:t>
      </w:r>
    </w:p>
    <w:p w14:paraId="3FBA8EB9" w14:textId="77777777" w:rsidR="00630906" w:rsidRPr="00630906" w:rsidRDefault="00630906" w:rsidP="007E3406">
      <w:pPr>
        <w:pStyle w:val="PlainText"/>
      </w:pPr>
    </w:p>
    <w:p w14:paraId="4B0C2353" w14:textId="22468FEF" w:rsidR="00630906" w:rsidRPr="00630906" w:rsidRDefault="00630906" w:rsidP="007E3406">
      <w:pPr>
        <w:pStyle w:val="PlainText"/>
      </w:pPr>
      <w:r w:rsidRPr="00630906">
        <w:t xml:space="preserve">The President-Elect, if necessary the President, </w:t>
      </w:r>
      <w:del w:id="50" w:author="Stacey Smith" w:date="2017-01-08T13:54:00Z">
        <w:r w:rsidRPr="00630906" w:rsidDel="00902A78">
          <w:delText xml:space="preserve">and </w:delText>
        </w:r>
      </w:del>
      <w:r w:rsidRPr="00630906">
        <w:t>Councilors</w:t>
      </w:r>
      <w:ins w:id="51" w:author="Stacey Smith" w:date="2017-01-08T13:54:00Z">
        <w:r w:rsidR="00902A78">
          <w:t xml:space="preserve"> and student representatives</w:t>
        </w:r>
      </w:ins>
      <w:r w:rsidRPr="00630906">
        <w:t xml:space="preserve"> shall be elected</w:t>
      </w:r>
      <w:r w:rsidR="00BC5E1D">
        <w:t xml:space="preserve"> </w:t>
      </w:r>
      <w:r w:rsidRPr="00630906">
        <w:t>by the members of the Society by a mail or electronic vote prior to the Annual</w:t>
      </w:r>
      <w:r w:rsidR="00BC5E1D">
        <w:t xml:space="preserve"> </w:t>
      </w:r>
      <w:commentRangeStart w:id="52"/>
      <w:ins w:id="53" w:author="Stacey Smith" w:date="2017-01-08T13:54:00Z">
        <w:r w:rsidR="00902A78">
          <w:t xml:space="preserve">Joint </w:t>
        </w:r>
      </w:ins>
      <w:r w:rsidRPr="00630906">
        <w:t>Meeting</w:t>
      </w:r>
      <w:commentRangeEnd w:id="52"/>
      <w:r w:rsidR="00902A78">
        <w:rPr>
          <w:rStyle w:val="CommentReference"/>
          <w:rFonts w:asciiTheme="minorHAnsi" w:hAnsiTheme="minorHAnsi"/>
        </w:rPr>
        <w:commentReference w:id="52"/>
      </w:r>
      <w:r w:rsidRPr="00630906">
        <w:t>. Candidates for Councilor receiving the most votes up to the number of</w:t>
      </w:r>
      <w:r w:rsidR="00BC5E1D">
        <w:t xml:space="preserve"> </w:t>
      </w:r>
      <w:r w:rsidRPr="00630906">
        <w:t>positions on the Council to be filled shall be elected. Any vacated positions of</w:t>
      </w:r>
      <w:r w:rsidR="00BC5E1D">
        <w:t xml:space="preserve"> </w:t>
      </w:r>
      <w:r w:rsidRPr="00630906">
        <w:t>uncompleted terms on the Council shall be filled by Council nominees receiving</w:t>
      </w:r>
      <w:r w:rsidR="00BC5E1D">
        <w:t xml:space="preserve"> </w:t>
      </w:r>
      <w:r w:rsidRPr="00630906">
        <w:t>the most number of votes in the previous election.</w:t>
      </w:r>
    </w:p>
    <w:p w14:paraId="2BB40125" w14:textId="77777777" w:rsidR="00630906" w:rsidRPr="00630906" w:rsidRDefault="00630906" w:rsidP="007E3406">
      <w:pPr>
        <w:pStyle w:val="PlainText"/>
      </w:pPr>
    </w:p>
    <w:p w14:paraId="116A50F8" w14:textId="213B1E43" w:rsidR="00630906" w:rsidRPr="00630906" w:rsidRDefault="00630906" w:rsidP="007E3406">
      <w:pPr>
        <w:pStyle w:val="PlainText"/>
      </w:pPr>
      <w:r w:rsidRPr="00630906">
        <w:t>The Executive Vice President, Treasurer, Awards Director, Trustees and Program</w:t>
      </w:r>
      <w:r w:rsidR="00BC5E1D">
        <w:t xml:space="preserve"> </w:t>
      </w:r>
      <w:r w:rsidRPr="00630906">
        <w:t xml:space="preserve">Director are elected by a mail or electronic vote of the Council. </w:t>
      </w:r>
      <w:bookmarkStart w:id="54" w:name="_GoBack"/>
      <w:bookmarkEnd w:id="54"/>
      <w:r w:rsidRPr="00630906">
        <w:t>The candidate</w:t>
      </w:r>
      <w:r w:rsidR="00BC5E1D">
        <w:t xml:space="preserve"> </w:t>
      </w:r>
      <w:r w:rsidRPr="00630906">
        <w:t>for each must receive a majority of affirmative ballots to be elected.</w:t>
      </w:r>
    </w:p>
    <w:p w14:paraId="36B0FECE" w14:textId="77777777" w:rsidR="00630906" w:rsidRPr="00630906" w:rsidRDefault="00630906" w:rsidP="007E3406">
      <w:pPr>
        <w:pStyle w:val="PlainText"/>
      </w:pPr>
    </w:p>
    <w:p w14:paraId="0BD0BA50" w14:textId="546499BA" w:rsidR="00630906" w:rsidRPr="00630906" w:rsidRDefault="00630906" w:rsidP="007E3406">
      <w:pPr>
        <w:pStyle w:val="PlainText"/>
      </w:pPr>
      <w:r w:rsidRPr="00630906">
        <w:t>All elections by mail or electronic vote are conducted by the Executive Vice</w:t>
      </w:r>
      <w:r w:rsidR="00BC5E1D">
        <w:t xml:space="preserve"> </w:t>
      </w:r>
      <w:r w:rsidRPr="00630906">
        <w:t>President or his/her designee, who shall mail the appropriate ballots or</w:t>
      </w:r>
      <w:r w:rsidR="00BC5E1D">
        <w:t xml:space="preserve"> </w:t>
      </w:r>
      <w:r w:rsidRPr="00630906">
        <w:t>initiate electronic voting to the general members and to the Council members at</w:t>
      </w:r>
      <w:r w:rsidR="00BC5E1D">
        <w:t xml:space="preserve"> </w:t>
      </w:r>
      <w:r w:rsidRPr="00630906">
        <w:t>least two months prior to the Annual Meeting. To be valid, returned ballots must</w:t>
      </w:r>
      <w:r w:rsidR="00BC5E1D">
        <w:t xml:space="preserve"> </w:t>
      </w:r>
      <w:r w:rsidRPr="00630906">
        <w:t>be postmarked at least 30 days prior to the Annual Meeting or meet the deadline</w:t>
      </w:r>
      <w:r w:rsidR="00BC5E1D">
        <w:t xml:space="preserve"> </w:t>
      </w:r>
      <w:r w:rsidRPr="00630906">
        <w:t>designated for electronic votes. The votes shall be counted electronically or by</w:t>
      </w:r>
      <w:r w:rsidR="00BC5E1D">
        <w:t xml:space="preserve"> </w:t>
      </w:r>
      <w:r w:rsidRPr="00630906">
        <w:t>the Executive Vice President or his/her designee. The Council may canvass the</w:t>
      </w:r>
      <w:r w:rsidR="00BC5E1D">
        <w:t xml:space="preserve"> </w:t>
      </w:r>
      <w:r w:rsidRPr="00630906">
        <w:t>votes. The Council shall report the election results to the membership at the</w:t>
      </w:r>
      <w:r w:rsidR="00BC5E1D">
        <w:t xml:space="preserve"> </w:t>
      </w:r>
      <w:r w:rsidRPr="00630906">
        <w:t>Annual Meeting and in the annual report to the membership.</w:t>
      </w:r>
    </w:p>
    <w:p w14:paraId="61884921" w14:textId="77777777" w:rsidR="00630906" w:rsidRPr="00630906" w:rsidRDefault="00630906" w:rsidP="007E3406">
      <w:pPr>
        <w:pStyle w:val="PlainText"/>
      </w:pPr>
    </w:p>
    <w:p w14:paraId="446A6E6D" w14:textId="77777777" w:rsidR="00630906" w:rsidRPr="00630906" w:rsidRDefault="00630906" w:rsidP="007E3406">
      <w:pPr>
        <w:pStyle w:val="PlainText"/>
      </w:pPr>
      <w:r w:rsidRPr="00630906">
        <w:t>Section 3. Editor</w:t>
      </w:r>
    </w:p>
    <w:p w14:paraId="421B139B" w14:textId="77777777" w:rsidR="00630906" w:rsidRPr="00630906" w:rsidRDefault="00630906" w:rsidP="007E3406">
      <w:pPr>
        <w:pStyle w:val="PlainText"/>
      </w:pPr>
    </w:p>
    <w:p w14:paraId="091D6591" w14:textId="15BB785D" w:rsidR="00630906" w:rsidRPr="00630906" w:rsidRDefault="00630906" w:rsidP="007E3406">
      <w:pPr>
        <w:pStyle w:val="PlainText"/>
      </w:pPr>
      <w:r w:rsidRPr="00630906">
        <w:t>A Search Committee consisting of the President-Elect, serving as Chairperson,</w:t>
      </w:r>
      <w:r w:rsidR="001E58F8">
        <w:t xml:space="preserve"> </w:t>
      </w:r>
      <w:r w:rsidRPr="00630906">
        <w:t>the President, and the most immediate Past-President shall find candidates or a</w:t>
      </w:r>
      <w:r w:rsidR="001E58F8">
        <w:t xml:space="preserve"> </w:t>
      </w:r>
      <w:r w:rsidRPr="00630906">
        <w:t>single candidate for the position of Editor. Candidates may be recommended by</w:t>
      </w:r>
      <w:r w:rsidR="001E58F8">
        <w:t xml:space="preserve"> </w:t>
      </w:r>
      <w:r w:rsidRPr="00630906">
        <w:t>the Editor or any Council member. The nomination process shall be initiated no</w:t>
      </w:r>
      <w:r w:rsidR="001E58F8">
        <w:t xml:space="preserve"> </w:t>
      </w:r>
      <w:r w:rsidRPr="00630906">
        <w:t>later than the Annual Meeting of the first year of the current Editor</w:t>
      </w:r>
      <w:r w:rsidR="007A23ED">
        <w:t>’</w:t>
      </w:r>
      <w:r w:rsidRPr="00630906">
        <w:t>s tenure</w:t>
      </w:r>
      <w:r w:rsidR="001E58F8">
        <w:t xml:space="preserve"> </w:t>
      </w:r>
      <w:r w:rsidRPr="00630906">
        <w:t>and shall be completed four months prior to the Annual Meeting at which the new</w:t>
      </w:r>
      <w:r w:rsidR="001E58F8">
        <w:t xml:space="preserve"> </w:t>
      </w:r>
      <w:r w:rsidRPr="00630906">
        <w:t>Editor is elected. The report of the Search Committee for Editor shall be mailed</w:t>
      </w:r>
      <w:r w:rsidR="001E58F8">
        <w:t xml:space="preserve"> </w:t>
      </w:r>
      <w:r w:rsidRPr="00630906">
        <w:t>to Councilors three months prior to the Annual Meeting. Election of the Editor</w:t>
      </w:r>
      <w:r w:rsidR="001E58F8">
        <w:t xml:space="preserve"> </w:t>
      </w:r>
      <w:r w:rsidRPr="00630906">
        <w:t>shall be at a Council meeting at an Annual Meeting with Councilors voting for</w:t>
      </w:r>
      <w:r w:rsidR="001E58F8">
        <w:t xml:space="preserve"> </w:t>
      </w:r>
      <w:r w:rsidRPr="00630906">
        <w:t>only one of the candidates. The candidate having a majority of votes is elected.</w:t>
      </w:r>
      <w:r w:rsidR="001E58F8">
        <w:t xml:space="preserve"> </w:t>
      </w:r>
      <w:r w:rsidRPr="00630906">
        <w:t>If only one candidate is nominated, a two-thirds majority of affirmative ballots</w:t>
      </w:r>
      <w:r w:rsidR="001E58F8">
        <w:t xml:space="preserve"> </w:t>
      </w:r>
      <w:r w:rsidRPr="00630906">
        <w:t>is required for approval.</w:t>
      </w:r>
    </w:p>
    <w:p w14:paraId="47CE0FCB" w14:textId="77777777" w:rsidR="00630906" w:rsidRPr="00630906" w:rsidRDefault="00630906" w:rsidP="007E3406">
      <w:pPr>
        <w:pStyle w:val="PlainText"/>
      </w:pPr>
    </w:p>
    <w:p w14:paraId="4740A75A" w14:textId="77777777" w:rsidR="00630906" w:rsidRPr="00630906" w:rsidRDefault="00630906" w:rsidP="007E3406">
      <w:pPr>
        <w:pStyle w:val="PlainText"/>
      </w:pPr>
      <w:r w:rsidRPr="00630906">
        <w:t>ARTICLE IX. PUBLICATIONS</w:t>
      </w:r>
    </w:p>
    <w:p w14:paraId="166101E9" w14:textId="77777777" w:rsidR="00630906" w:rsidRPr="00630906" w:rsidRDefault="00630906" w:rsidP="007E3406">
      <w:pPr>
        <w:pStyle w:val="PlainText"/>
      </w:pPr>
    </w:p>
    <w:p w14:paraId="5BE8E377" w14:textId="5E8B79D2" w:rsidR="00630906" w:rsidRPr="00630906" w:rsidRDefault="00630906" w:rsidP="007E3406">
      <w:pPr>
        <w:pStyle w:val="PlainText"/>
      </w:pPr>
      <w:r w:rsidRPr="00630906">
        <w:t>The Society may, in the furtherance of its stated object, publish such journals,</w:t>
      </w:r>
      <w:r w:rsidR="001E58F8">
        <w:t xml:space="preserve"> </w:t>
      </w:r>
      <w:r w:rsidRPr="00630906">
        <w:t>monographs, handbooks or other publications as the Council may determine, within</w:t>
      </w:r>
      <w:r w:rsidR="001E58F8">
        <w:t xml:space="preserve"> </w:t>
      </w:r>
      <w:r w:rsidRPr="00630906">
        <w:t>the needs and resources of the Society. An Editor shall be elected according to</w:t>
      </w:r>
      <w:r w:rsidR="001E58F8">
        <w:t xml:space="preserve"> </w:t>
      </w:r>
      <w:r w:rsidRPr="00630906">
        <w:t>the provisions of the Constitution and Bylaws.</w:t>
      </w:r>
    </w:p>
    <w:p w14:paraId="106B2B3E" w14:textId="77777777" w:rsidR="00630906" w:rsidRPr="00630906" w:rsidRDefault="00630906" w:rsidP="007E3406">
      <w:pPr>
        <w:pStyle w:val="PlainText"/>
      </w:pPr>
    </w:p>
    <w:p w14:paraId="7A66A949" w14:textId="77777777" w:rsidR="00630906" w:rsidRPr="00630906" w:rsidRDefault="00630906" w:rsidP="007E3406">
      <w:pPr>
        <w:pStyle w:val="PlainText"/>
      </w:pPr>
      <w:r w:rsidRPr="00630906">
        <w:t>ARTICLE X. AFFILIATION</w:t>
      </w:r>
    </w:p>
    <w:p w14:paraId="4F794576" w14:textId="77777777" w:rsidR="00630906" w:rsidRPr="00630906" w:rsidRDefault="00630906" w:rsidP="007E3406">
      <w:pPr>
        <w:pStyle w:val="PlainText"/>
      </w:pPr>
    </w:p>
    <w:p w14:paraId="738900BF" w14:textId="793EC43D" w:rsidR="00630906" w:rsidRPr="00630906" w:rsidRDefault="00630906" w:rsidP="007E3406">
      <w:pPr>
        <w:pStyle w:val="PlainText"/>
      </w:pPr>
      <w:r w:rsidRPr="00630906">
        <w:t>The Council, at its discretion, may arrange for affiliation with an appropriate</w:t>
      </w:r>
      <w:r w:rsidR="001E58F8">
        <w:t xml:space="preserve"> </w:t>
      </w:r>
      <w:r w:rsidRPr="00630906">
        <w:t>society or organization, especially for the purposes of scientific programs,</w:t>
      </w:r>
      <w:r w:rsidR="001E58F8">
        <w:t xml:space="preserve"> </w:t>
      </w:r>
      <w:r w:rsidRPr="00630906">
        <w:t>provided always that the Society of Systematic Biologists shall retain its</w:t>
      </w:r>
      <w:r w:rsidR="001E58F8">
        <w:t xml:space="preserve"> </w:t>
      </w:r>
      <w:r w:rsidRPr="00630906">
        <w:t>distinct entity as a Society and that nothing shall be done to alter this</w:t>
      </w:r>
      <w:r w:rsidR="001E58F8">
        <w:t xml:space="preserve"> </w:t>
      </w:r>
      <w:r w:rsidRPr="00630906">
        <w:t>without the express consent of the membership. A society or organization</w:t>
      </w:r>
      <w:r w:rsidR="001E58F8">
        <w:t xml:space="preserve"> </w:t>
      </w:r>
      <w:r w:rsidRPr="00630906">
        <w:t>eligible for affiliation shall be (a) one that is engaged in the advancement of</w:t>
      </w:r>
      <w:r w:rsidR="001E58F8">
        <w:t xml:space="preserve"> </w:t>
      </w:r>
      <w:r w:rsidRPr="00630906">
        <w:t>some field of systematics, (b) a chapter of national honorary biological</w:t>
      </w:r>
      <w:r w:rsidR="001E58F8">
        <w:t xml:space="preserve"> </w:t>
      </w:r>
      <w:r w:rsidRPr="00630906">
        <w:t>association, (c) an academy or museum, or (d) such other as the Council may deem</w:t>
      </w:r>
      <w:r w:rsidR="001E58F8">
        <w:t xml:space="preserve"> </w:t>
      </w:r>
      <w:r w:rsidRPr="00630906">
        <w:t>appropriate.</w:t>
      </w:r>
    </w:p>
    <w:p w14:paraId="69EE8F41" w14:textId="77777777" w:rsidR="00630906" w:rsidRPr="00630906" w:rsidRDefault="00630906" w:rsidP="007E3406">
      <w:pPr>
        <w:pStyle w:val="PlainText"/>
      </w:pPr>
    </w:p>
    <w:p w14:paraId="7FFA91CB" w14:textId="77777777" w:rsidR="00630906" w:rsidRPr="00630906" w:rsidRDefault="00630906" w:rsidP="007E3406">
      <w:pPr>
        <w:pStyle w:val="PlainText"/>
      </w:pPr>
      <w:r w:rsidRPr="00630906">
        <w:t>ARTICLE XI. BYLAWS</w:t>
      </w:r>
    </w:p>
    <w:p w14:paraId="4AB80923" w14:textId="77777777" w:rsidR="00630906" w:rsidRPr="00630906" w:rsidRDefault="00630906" w:rsidP="007E3406">
      <w:pPr>
        <w:pStyle w:val="PlainText"/>
      </w:pPr>
    </w:p>
    <w:p w14:paraId="11436F3D" w14:textId="77777777" w:rsidR="00630906" w:rsidRPr="00630906" w:rsidRDefault="00630906" w:rsidP="007E3406">
      <w:pPr>
        <w:pStyle w:val="PlainText"/>
      </w:pPr>
      <w:r w:rsidRPr="00630906">
        <w:t>Section 1. Function</w:t>
      </w:r>
    </w:p>
    <w:p w14:paraId="630F43BC" w14:textId="77777777" w:rsidR="00630906" w:rsidRPr="00630906" w:rsidRDefault="00630906" w:rsidP="007E3406">
      <w:pPr>
        <w:pStyle w:val="PlainText"/>
      </w:pPr>
    </w:p>
    <w:p w14:paraId="37FE5CB6" w14:textId="256ADD74" w:rsidR="00630906" w:rsidRPr="00630906" w:rsidRDefault="00630906" w:rsidP="007E3406">
      <w:pPr>
        <w:pStyle w:val="PlainText"/>
      </w:pPr>
      <w:r w:rsidRPr="00630906">
        <w:t>Bylaws to augment this Constitution may specify details and less fundamental</w:t>
      </w:r>
      <w:r w:rsidR="00973B8D">
        <w:t xml:space="preserve"> </w:t>
      </w:r>
      <w:r w:rsidRPr="00630906">
        <w:t>provisions, but shall not alter the intended meaning of the Constitution or</w:t>
      </w:r>
      <w:r w:rsidR="00973B8D">
        <w:t xml:space="preserve"> </w:t>
      </w:r>
      <w:r w:rsidRPr="00630906">
        <w:t>circumvent its provisions.</w:t>
      </w:r>
    </w:p>
    <w:p w14:paraId="34378763" w14:textId="77777777" w:rsidR="00630906" w:rsidRPr="00630906" w:rsidRDefault="00630906" w:rsidP="007E3406">
      <w:pPr>
        <w:pStyle w:val="PlainText"/>
      </w:pPr>
    </w:p>
    <w:p w14:paraId="5151AF90" w14:textId="77777777" w:rsidR="00630906" w:rsidRPr="00630906" w:rsidRDefault="00630906" w:rsidP="007E3406">
      <w:pPr>
        <w:pStyle w:val="PlainText"/>
      </w:pPr>
      <w:r w:rsidRPr="00630906">
        <w:t>ARTICLE XII. DISTRIBUTION UPON DISSOLUTION</w:t>
      </w:r>
    </w:p>
    <w:p w14:paraId="45C915E8" w14:textId="77777777" w:rsidR="00630906" w:rsidRPr="00630906" w:rsidRDefault="00630906" w:rsidP="007E3406">
      <w:pPr>
        <w:pStyle w:val="PlainText"/>
      </w:pPr>
    </w:p>
    <w:p w14:paraId="481A8F50" w14:textId="16095370" w:rsidR="00630906" w:rsidRPr="00630906" w:rsidRDefault="00630906" w:rsidP="007E3406">
      <w:pPr>
        <w:pStyle w:val="PlainText"/>
      </w:pPr>
      <w:r w:rsidRPr="00630906">
        <w:t>In the event of dissolution of the Corporation, after all liabilities have been</w:t>
      </w:r>
      <w:r w:rsidR="00973B8D">
        <w:t xml:space="preserve"> </w:t>
      </w:r>
      <w:r w:rsidRPr="00630906">
        <w:t>accounted for and discharged, any and all property remaining shall be conveyed</w:t>
      </w:r>
      <w:r w:rsidR="00973B8D">
        <w:t xml:space="preserve"> </w:t>
      </w:r>
      <w:r w:rsidRPr="00630906">
        <w:t>or transferred to one or more domestic or foreign corporations, societies, or</w:t>
      </w:r>
      <w:r w:rsidR="00973B8D">
        <w:t xml:space="preserve"> </w:t>
      </w:r>
      <w:r w:rsidRPr="00630906">
        <w:t>organizations engaged in activities similar to those of the Corporation as may</w:t>
      </w:r>
      <w:r w:rsidR="00973B8D">
        <w:t xml:space="preserve"> </w:t>
      </w:r>
      <w:r w:rsidRPr="00630906">
        <w:t>be designated by the presiding judge of the highest court of the State of</w:t>
      </w:r>
      <w:r w:rsidR="00973B8D">
        <w:t xml:space="preserve"> </w:t>
      </w:r>
      <w:r w:rsidRPr="00630906">
        <w:t>Connecticut, or a committee appointed by him/her; provided that any such</w:t>
      </w:r>
      <w:r w:rsidR="00973B8D">
        <w:t xml:space="preserve"> </w:t>
      </w:r>
      <w:r w:rsidRPr="00630906">
        <w:t>transferee shall, as of the date of conveyance or transfer, qualify as an exempt</w:t>
      </w:r>
      <w:r w:rsidR="00973B8D">
        <w:t xml:space="preserve"> </w:t>
      </w:r>
      <w:r w:rsidRPr="00630906">
        <w:t>scientific organization under Section 501(c)(3) of the Internal Revenue Code of</w:t>
      </w:r>
      <w:r w:rsidR="00973B8D">
        <w:t xml:space="preserve"> </w:t>
      </w:r>
      <w:r w:rsidRPr="00630906">
        <w:t>1954, as amended.</w:t>
      </w:r>
    </w:p>
    <w:p w14:paraId="3DF8D7B0" w14:textId="77777777" w:rsidR="00630906" w:rsidRPr="00630906" w:rsidRDefault="00630906" w:rsidP="007E3406">
      <w:pPr>
        <w:pStyle w:val="PlainText"/>
      </w:pPr>
    </w:p>
    <w:p w14:paraId="0E775CCC" w14:textId="77777777" w:rsidR="00630906" w:rsidRPr="00630906" w:rsidRDefault="00630906" w:rsidP="007E3406">
      <w:pPr>
        <w:pStyle w:val="PlainText"/>
      </w:pPr>
      <w:r w:rsidRPr="00630906">
        <w:t>ARTICLE XIII. AMENDMENTS</w:t>
      </w:r>
    </w:p>
    <w:p w14:paraId="142FBA21" w14:textId="77777777" w:rsidR="00630906" w:rsidRPr="00630906" w:rsidRDefault="00630906" w:rsidP="007E3406">
      <w:pPr>
        <w:pStyle w:val="PlainText"/>
      </w:pPr>
    </w:p>
    <w:p w14:paraId="06044A6D" w14:textId="77777777" w:rsidR="00630906" w:rsidRPr="00630906" w:rsidRDefault="00630906" w:rsidP="007E3406">
      <w:pPr>
        <w:pStyle w:val="PlainText"/>
      </w:pPr>
      <w:r w:rsidRPr="00630906">
        <w:t>Section 1. Method</w:t>
      </w:r>
    </w:p>
    <w:p w14:paraId="6DA7E12E" w14:textId="77777777" w:rsidR="00630906" w:rsidRPr="00630906" w:rsidRDefault="00630906" w:rsidP="007E3406">
      <w:pPr>
        <w:pStyle w:val="PlainText"/>
      </w:pPr>
    </w:p>
    <w:p w14:paraId="4D178C60" w14:textId="1D6F2E08" w:rsidR="00630906" w:rsidRPr="00630906" w:rsidRDefault="00630906" w:rsidP="007E3406">
      <w:pPr>
        <w:pStyle w:val="PlainText"/>
      </w:pPr>
      <w:r w:rsidRPr="00630906">
        <w:t>This Constitution can be amended only by a two-thirds majority of those Society</w:t>
      </w:r>
      <w:r w:rsidR="004F281A">
        <w:t xml:space="preserve"> </w:t>
      </w:r>
      <w:r w:rsidRPr="00630906">
        <w:t>members in good standing voting in a mail or electronic ballot.</w:t>
      </w:r>
    </w:p>
    <w:p w14:paraId="1B710FF3" w14:textId="77777777" w:rsidR="00630906" w:rsidRPr="00630906" w:rsidRDefault="00630906" w:rsidP="007E3406">
      <w:pPr>
        <w:pStyle w:val="PlainText"/>
      </w:pPr>
    </w:p>
    <w:p w14:paraId="5B7DA548" w14:textId="77777777" w:rsidR="00630906" w:rsidRPr="00630906" w:rsidRDefault="00630906" w:rsidP="007E3406">
      <w:pPr>
        <w:pStyle w:val="PlainText"/>
      </w:pPr>
      <w:r w:rsidRPr="00630906">
        <w:t>Section 2. Proposals and Consideration</w:t>
      </w:r>
    </w:p>
    <w:p w14:paraId="7E3AAA59" w14:textId="77777777" w:rsidR="00630906" w:rsidRPr="00630906" w:rsidRDefault="00630906" w:rsidP="007E3406">
      <w:pPr>
        <w:pStyle w:val="PlainText"/>
      </w:pPr>
    </w:p>
    <w:p w14:paraId="41D36868" w14:textId="7022EB7A" w:rsidR="00630906" w:rsidRPr="00630906" w:rsidRDefault="00630906" w:rsidP="007E3406">
      <w:pPr>
        <w:pStyle w:val="PlainText"/>
      </w:pPr>
      <w:r w:rsidRPr="00630906">
        <w:t>An amendment may be proposed by any member of the Society by a letter addressed</w:t>
      </w:r>
      <w:r w:rsidR="004F281A">
        <w:t xml:space="preserve"> </w:t>
      </w:r>
      <w:r w:rsidRPr="00630906">
        <w:t>to the Executive Vice President at least two months prior to an Annual Meeting.</w:t>
      </w:r>
      <w:r w:rsidR="004F281A">
        <w:t xml:space="preserve"> </w:t>
      </w:r>
      <w:r w:rsidRPr="00630906">
        <w:t>Members of the Council may propose amendments at any Council Meeting. Any</w:t>
      </w:r>
      <w:r w:rsidR="004F281A">
        <w:t xml:space="preserve"> </w:t>
      </w:r>
      <w:r w:rsidRPr="00630906">
        <w:t>proposed amendment to the Constitution must be approved by a two-thirds majority</w:t>
      </w:r>
      <w:r w:rsidR="004F281A">
        <w:t xml:space="preserve"> </w:t>
      </w:r>
      <w:r w:rsidRPr="00630906">
        <w:t>vote of the Council at a meeting before it is submitted to the Society</w:t>
      </w:r>
      <w:r w:rsidR="004F281A">
        <w:t xml:space="preserve"> </w:t>
      </w:r>
      <w:r w:rsidRPr="00630906">
        <w:t>membership for vote.</w:t>
      </w:r>
    </w:p>
    <w:p w14:paraId="66594734" w14:textId="77777777" w:rsidR="00630906" w:rsidRPr="00630906" w:rsidRDefault="00630906" w:rsidP="007E3406">
      <w:pPr>
        <w:pStyle w:val="PlainText"/>
      </w:pPr>
    </w:p>
    <w:p w14:paraId="0A0D858A" w14:textId="77777777" w:rsidR="00630906" w:rsidRPr="00630906" w:rsidRDefault="00630906" w:rsidP="007E3406">
      <w:pPr>
        <w:pStyle w:val="PlainText"/>
      </w:pPr>
      <w:r w:rsidRPr="00630906">
        <w:t>Section 3. Time of Effect</w:t>
      </w:r>
    </w:p>
    <w:p w14:paraId="43C8A4F9" w14:textId="77777777" w:rsidR="00630906" w:rsidRPr="00630906" w:rsidRDefault="00630906" w:rsidP="007E3406">
      <w:pPr>
        <w:pStyle w:val="PlainText"/>
      </w:pPr>
    </w:p>
    <w:p w14:paraId="22F593BF" w14:textId="07C6C04F" w:rsidR="00630906" w:rsidRPr="00630906" w:rsidRDefault="00630906" w:rsidP="007E3406">
      <w:pPr>
        <w:pStyle w:val="PlainText"/>
      </w:pPr>
      <w:r w:rsidRPr="00630906">
        <w:t>If approved by the Society membership, amendments to the Constitution take</w:t>
      </w:r>
      <w:r w:rsidR="004F281A">
        <w:t xml:space="preserve"> </w:t>
      </w:r>
      <w:r w:rsidRPr="00630906">
        <w:t>effect at the end of the Annual Meeting following the approving vote. Notice of</w:t>
      </w:r>
      <w:r w:rsidR="004F281A">
        <w:t xml:space="preserve"> </w:t>
      </w:r>
      <w:r w:rsidRPr="00630906">
        <w:t>the change shall be published in the annual report to the membership.</w:t>
      </w:r>
    </w:p>
    <w:p w14:paraId="4231C6E6" w14:textId="77777777" w:rsidR="00630906" w:rsidRPr="00630906" w:rsidRDefault="00630906" w:rsidP="007E3406">
      <w:pPr>
        <w:pStyle w:val="PlainText"/>
      </w:pPr>
    </w:p>
    <w:p w14:paraId="0AA84E75" w14:textId="77777777" w:rsidR="00630906" w:rsidRPr="00630906" w:rsidRDefault="00630906" w:rsidP="007E3406">
      <w:pPr>
        <w:pStyle w:val="PlainText"/>
      </w:pPr>
      <w:r w:rsidRPr="00630906">
        <w:t>ARTICLE XIV. ENABLING ARTICLE</w:t>
      </w:r>
    </w:p>
    <w:p w14:paraId="75D69D5E" w14:textId="77777777" w:rsidR="00630906" w:rsidRPr="00630906" w:rsidRDefault="00630906" w:rsidP="007E3406">
      <w:pPr>
        <w:pStyle w:val="PlainText"/>
      </w:pPr>
    </w:p>
    <w:p w14:paraId="45600833" w14:textId="77777777" w:rsidR="00630906" w:rsidRPr="00630906" w:rsidRDefault="00630906" w:rsidP="007E3406">
      <w:pPr>
        <w:pStyle w:val="PlainText"/>
      </w:pPr>
      <w:r w:rsidRPr="00630906">
        <w:t>Section 1. Effective Date</w:t>
      </w:r>
    </w:p>
    <w:p w14:paraId="1027597B" w14:textId="77777777" w:rsidR="00630906" w:rsidRPr="00630906" w:rsidRDefault="00630906" w:rsidP="007E3406">
      <w:pPr>
        <w:pStyle w:val="PlainText"/>
      </w:pPr>
    </w:p>
    <w:p w14:paraId="27C02CBB" w14:textId="5569CFB5" w:rsidR="00630906" w:rsidRPr="00630906" w:rsidRDefault="00630906" w:rsidP="007E3406">
      <w:pPr>
        <w:pStyle w:val="PlainText"/>
      </w:pPr>
      <w:r w:rsidRPr="00630906">
        <w:t>The Constitution and its accompanying Bylaws shall be adopted as in full force</w:t>
      </w:r>
      <w:r w:rsidR="004F281A">
        <w:t xml:space="preserve"> </w:t>
      </w:r>
      <w:r w:rsidRPr="00630906">
        <w:t>and effect at the close of the Annual Meeting that follows approval by</w:t>
      </w:r>
      <w:r w:rsidR="004F281A">
        <w:t xml:space="preserve"> </w:t>
      </w:r>
      <w:r w:rsidRPr="00630906">
        <w:t>two-thirds of those Society members in good standing voting in a mail or</w:t>
      </w:r>
      <w:r w:rsidR="004F281A">
        <w:t xml:space="preserve"> </w:t>
      </w:r>
      <w:r w:rsidRPr="00630906">
        <w:t>electronic ballot. At the time this Constitution and its Bylaws take effect they</w:t>
      </w:r>
      <w:r w:rsidR="004F281A">
        <w:t xml:space="preserve"> </w:t>
      </w:r>
      <w:r w:rsidRPr="00630906">
        <w:t>shall amend the existing Constitution and Bylaws of the Society by superseding</w:t>
      </w:r>
      <w:r w:rsidR="004F281A">
        <w:t xml:space="preserve"> </w:t>
      </w:r>
      <w:r w:rsidRPr="00630906">
        <w:t>and replacing them in their entirety.</w:t>
      </w:r>
    </w:p>
    <w:p w14:paraId="1280DBBD" w14:textId="77777777" w:rsidR="00630906" w:rsidRPr="00630906" w:rsidRDefault="00630906" w:rsidP="007E3406">
      <w:pPr>
        <w:pStyle w:val="PlainText"/>
      </w:pPr>
    </w:p>
    <w:p w14:paraId="747A9CAA" w14:textId="77777777" w:rsidR="00630906" w:rsidRPr="00630906" w:rsidRDefault="00630906" w:rsidP="007E3406">
      <w:pPr>
        <w:pStyle w:val="PlainText"/>
      </w:pPr>
      <w:r w:rsidRPr="00630906">
        <w:t>Section 2. Continuity</w:t>
      </w:r>
    </w:p>
    <w:p w14:paraId="1ED91464" w14:textId="77777777" w:rsidR="00630906" w:rsidRPr="00630906" w:rsidRDefault="00630906" w:rsidP="007E3406">
      <w:pPr>
        <w:pStyle w:val="PlainText"/>
      </w:pPr>
    </w:p>
    <w:p w14:paraId="1324319C" w14:textId="15DFF663" w:rsidR="00630906" w:rsidRPr="00630906" w:rsidRDefault="00630906" w:rsidP="007E3406">
      <w:pPr>
        <w:pStyle w:val="PlainText"/>
      </w:pPr>
      <w:r w:rsidRPr="00630906">
        <w:t>Following revision of the Constitution, officers, councilors, and trustees will</w:t>
      </w:r>
      <w:r w:rsidR="00152DAE">
        <w:t xml:space="preserve"> </w:t>
      </w:r>
      <w:r w:rsidRPr="00630906">
        <w:t>continue in their positions until the ends of their terms unless removed by 2/3</w:t>
      </w:r>
      <w:r w:rsidR="00152DAE">
        <w:t xml:space="preserve"> </w:t>
      </w:r>
      <w:r w:rsidRPr="00630906">
        <w:t>majority of the voting membership for good reason. When these terms of office</w:t>
      </w:r>
      <w:r w:rsidR="00152DAE">
        <w:t xml:space="preserve"> </w:t>
      </w:r>
      <w:r w:rsidRPr="00630906">
        <w:t>have ended, new officers, councilors and trustees will be elected, appointed, or</w:t>
      </w:r>
      <w:r w:rsidR="00152DAE">
        <w:t xml:space="preserve"> </w:t>
      </w:r>
      <w:r w:rsidRPr="00630906">
        <w:t>re-appointed following the rules (which will not necessarily have changed) laid</w:t>
      </w:r>
      <w:r w:rsidR="00152DAE">
        <w:t xml:space="preserve"> </w:t>
      </w:r>
      <w:r w:rsidRPr="00630906">
        <w:t>out in the revised constitution. Appointed patrons, life members, and honorary</w:t>
      </w:r>
      <w:r w:rsidR="00152DAE">
        <w:t xml:space="preserve"> </w:t>
      </w:r>
      <w:r w:rsidRPr="00630906">
        <w:t>members will also continue in their positions following constitutional revision.</w:t>
      </w:r>
      <w:r w:rsidR="00152DAE">
        <w:t xml:space="preserve"> </w:t>
      </w:r>
      <w:r w:rsidRPr="00630906">
        <w:t>Similarly, payment schemes (e.g. payment of dues or other finances) set up prior</w:t>
      </w:r>
      <w:r w:rsidR="00152DAE">
        <w:t xml:space="preserve"> </w:t>
      </w:r>
      <w:r w:rsidRPr="00630906">
        <w:lastRenderedPageBreak/>
        <w:t>to the most recent revision of the Constitution and Bylaws for the operation of</w:t>
      </w:r>
      <w:r w:rsidR="00152DAE">
        <w:t xml:space="preserve"> </w:t>
      </w:r>
      <w:r w:rsidRPr="00630906">
        <w:t>the Society, shall remain in full force and effect under the new Constitution</w:t>
      </w:r>
      <w:r w:rsidR="00152DAE">
        <w:t xml:space="preserve"> </w:t>
      </w:r>
      <w:r w:rsidRPr="00630906">
        <w:t>and Bylaws unless amended.</w:t>
      </w:r>
    </w:p>
    <w:p w14:paraId="6E8FDDD9" w14:textId="77777777" w:rsidR="00630906" w:rsidRPr="00630906" w:rsidRDefault="00630906" w:rsidP="007E3406">
      <w:pPr>
        <w:pStyle w:val="PlainText"/>
      </w:pPr>
    </w:p>
    <w:p w14:paraId="203EC62B" w14:textId="77777777" w:rsidR="00630906" w:rsidRPr="00630906" w:rsidRDefault="00630906" w:rsidP="007E3406">
      <w:pPr>
        <w:pStyle w:val="PlainText"/>
      </w:pPr>
      <w:r w:rsidRPr="00630906">
        <w:t>BYLAWS OF THE SOCIETY OF SYSTEMATIC BIOLOGISTS</w:t>
      </w:r>
    </w:p>
    <w:p w14:paraId="23452EAC" w14:textId="77777777" w:rsidR="00630906" w:rsidRPr="00630906" w:rsidRDefault="00630906" w:rsidP="007E3406">
      <w:pPr>
        <w:pStyle w:val="PlainText"/>
      </w:pPr>
    </w:p>
    <w:p w14:paraId="301C482A" w14:textId="77777777" w:rsidR="00630906" w:rsidRPr="00630906" w:rsidRDefault="00630906" w:rsidP="007E3406">
      <w:pPr>
        <w:pStyle w:val="PlainText"/>
      </w:pPr>
      <w:r w:rsidRPr="00630906">
        <w:t>Bylaw 1. Dues and Membership Rights</w:t>
      </w:r>
    </w:p>
    <w:p w14:paraId="48093844" w14:textId="77777777" w:rsidR="00630906" w:rsidRPr="00630906" w:rsidRDefault="00630906" w:rsidP="007E3406">
      <w:pPr>
        <w:pStyle w:val="PlainText"/>
      </w:pPr>
    </w:p>
    <w:p w14:paraId="02E76E88" w14:textId="3E75048B" w:rsidR="00630906" w:rsidRPr="00630906" w:rsidRDefault="00630906" w:rsidP="007E3406">
      <w:pPr>
        <w:pStyle w:val="PlainText"/>
      </w:pPr>
      <w:r w:rsidRPr="00630906">
        <w:t>The Council shall determine the amount of annual dues and/or rates for all</w:t>
      </w:r>
      <w:r w:rsidR="00F33E7B">
        <w:t xml:space="preserve">] </w:t>
      </w:r>
      <w:r w:rsidRPr="00630906">
        <w:t>classes of members. Annual dues shall be paid in advance upon presentation of an</w:t>
      </w:r>
      <w:r w:rsidR="00F33E7B">
        <w:t xml:space="preserve"> </w:t>
      </w:r>
      <w:r w:rsidRPr="00630906">
        <w:t>annual bill. Persons not paying dues by six months subsequent to the mailing</w:t>
      </w:r>
      <w:r w:rsidR="00F33E7B">
        <w:t xml:space="preserve"> </w:t>
      </w:r>
      <w:r w:rsidRPr="00630906">
        <w:t>date of the annual bill shall be dropped from membership.</w:t>
      </w:r>
    </w:p>
    <w:p w14:paraId="0388092A" w14:textId="77777777" w:rsidR="00630906" w:rsidRPr="00630906" w:rsidRDefault="00630906" w:rsidP="007E3406">
      <w:pPr>
        <w:pStyle w:val="PlainText"/>
      </w:pPr>
    </w:p>
    <w:p w14:paraId="14D434C1" w14:textId="77777777" w:rsidR="00630906" w:rsidRPr="00630906" w:rsidRDefault="00630906" w:rsidP="007E3406">
      <w:pPr>
        <w:pStyle w:val="PlainText"/>
      </w:pPr>
      <w:r w:rsidRPr="00630906">
        <w:t>Bylaw 2. Funds and Budget</w:t>
      </w:r>
    </w:p>
    <w:p w14:paraId="2BF885D4" w14:textId="77777777" w:rsidR="00630906" w:rsidRPr="00630906" w:rsidRDefault="00630906" w:rsidP="007E3406">
      <w:pPr>
        <w:pStyle w:val="PlainText"/>
      </w:pPr>
    </w:p>
    <w:p w14:paraId="45990A7F" w14:textId="0AFF1FD8" w:rsidR="00630906" w:rsidRPr="00630906" w:rsidRDefault="00630906" w:rsidP="007E3406">
      <w:pPr>
        <w:pStyle w:val="PlainText"/>
      </w:pPr>
      <w:r w:rsidRPr="00630906">
        <w:t>The financial records of the Society shall be maintained by, and its funds</w:t>
      </w:r>
      <w:r w:rsidR="00F33E7B">
        <w:t xml:space="preserve"> </w:t>
      </w:r>
      <w:r w:rsidRPr="00630906">
        <w:t>deposited and/or invested by, the Trustees under the direction of the Council.</w:t>
      </w:r>
      <w:r w:rsidR="00F33E7B">
        <w:t xml:space="preserve"> </w:t>
      </w:r>
      <w:r w:rsidRPr="00630906">
        <w:t>The Treasurer shall prepare and submit to the Council at the Annual Meeting an</w:t>
      </w:r>
      <w:r w:rsidR="00F33E7B">
        <w:t xml:space="preserve"> </w:t>
      </w:r>
      <w:r w:rsidRPr="00630906">
        <w:t>annual report and a budget for this coming fiscal year that shall be approved by</w:t>
      </w:r>
      <w:r w:rsidR="00F33E7B">
        <w:t xml:space="preserve"> </w:t>
      </w:r>
      <w:r w:rsidRPr="00630906">
        <w:t>the Council.</w:t>
      </w:r>
    </w:p>
    <w:p w14:paraId="1B348614" w14:textId="77777777" w:rsidR="00630906" w:rsidRPr="00630906" w:rsidRDefault="00630906" w:rsidP="007E3406">
      <w:pPr>
        <w:pStyle w:val="PlainText"/>
      </w:pPr>
    </w:p>
    <w:p w14:paraId="60B9531A" w14:textId="4B50B6AB" w:rsidR="00630906" w:rsidRPr="00630906" w:rsidRDefault="00630906" w:rsidP="007E3406">
      <w:pPr>
        <w:pStyle w:val="PlainText"/>
      </w:pPr>
      <w:r w:rsidRPr="00630906">
        <w:t>The Society</w:t>
      </w:r>
      <w:r w:rsidR="007A23ED">
        <w:t>’</w:t>
      </w:r>
      <w:r w:rsidRPr="00630906">
        <w:t>s fiscal year shall be the calendar year unless otherwise designated</w:t>
      </w:r>
      <w:r w:rsidR="00F33E7B">
        <w:t xml:space="preserve"> </w:t>
      </w:r>
      <w:r w:rsidRPr="00630906">
        <w:t>by the Council.</w:t>
      </w:r>
    </w:p>
    <w:p w14:paraId="40B5E529" w14:textId="77777777" w:rsidR="00630906" w:rsidRPr="00630906" w:rsidRDefault="00630906" w:rsidP="007E3406">
      <w:pPr>
        <w:pStyle w:val="PlainText"/>
      </w:pPr>
    </w:p>
    <w:p w14:paraId="1D253222" w14:textId="096AE746" w:rsidR="00630906" w:rsidRPr="00630906" w:rsidRDefault="00630906" w:rsidP="00185E11">
      <w:pPr>
        <w:pStyle w:val="PlainText"/>
      </w:pPr>
      <w:r w:rsidRPr="00630906">
        <w:t>Bylaw 3. Nominations by Members</w:t>
      </w:r>
      <w:ins w:id="55" w:author="Dean Adams" w:date="2017-01-09T15:16:00Z">
        <w:r w:rsidR="00185E11">
          <w:tab/>
        </w:r>
      </w:ins>
    </w:p>
    <w:p w14:paraId="37010CD5" w14:textId="77777777" w:rsidR="00630906" w:rsidRPr="00630906" w:rsidRDefault="00630906" w:rsidP="007E3406">
      <w:pPr>
        <w:pStyle w:val="PlainText"/>
      </w:pPr>
    </w:p>
    <w:p w14:paraId="3F3E7325" w14:textId="1C5EDBC5" w:rsidR="00630906" w:rsidRPr="00630906" w:rsidRDefault="00630906" w:rsidP="007E3406">
      <w:pPr>
        <w:pStyle w:val="PlainText"/>
      </w:pPr>
      <w:r w:rsidRPr="00630906">
        <w:t>A call for nominations for President-Elect, if necessary for President, and</w:t>
      </w:r>
      <w:r w:rsidR="00F33E7B">
        <w:t xml:space="preserve"> </w:t>
      </w:r>
      <w:r w:rsidRPr="00630906">
        <w:t>Councilors shall be issued by the Past President via the Executive VP to the</w:t>
      </w:r>
      <w:r w:rsidR="00F33E7B">
        <w:t xml:space="preserve"> </w:t>
      </w:r>
      <w:r w:rsidRPr="00630906">
        <w:t>membership either in Systematic Biology or by paper or electronic mail, six</w:t>
      </w:r>
      <w:r w:rsidR="00F33E7B">
        <w:t xml:space="preserve"> </w:t>
      </w:r>
      <w:r w:rsidRPr="00630906">
        <w:t>months prior to the Annual Meeting. Such nominations shall consist of a brief</w:t>
      </w:r>
      <w:r w:rsidR="00F33E7B">
        <w:t xml:space="preserve"> </w:t>
      </w:r>
      <w:r w:rsidRPr="00630906">
        <w:t>statement of the qualifications of the nominee, evidence that the nominee is</w:t>
      </w:r>
      <w:r w:rsidR="00F33E7B">
        <w:t xml:space="preserve"> </w:t>
      </w:r>
      <w:r w:rsidRPr="00630906">
        <w:t>willing to serve and attend all council meetings during the term of office.</w:t>
      </w:r>
      <w:r w:rsidR="00F33E7B">
        <w:t xml:space="preserve"> </w:t>
      </w:r>
      <w:r w:rsidRPr="00630906">
        <w:t>Recommendations are to be received by the Chairperson of the Nominating</w:t>
      </w:r>
      <w:r w:rsidR="00F33E7B">
        <w:t xml:space="preserve"> </w:t>
      </w:r>
      <w:r w:rsidRPr="00630906">
        <w:t>Committee and the Executive Vice President at least five months prior to the</w:t>
      </w:r>
      <w:r w:rsidR="00F33E7B">
        <w:t xml:space="preserve"> </w:t>
      </w:r>
      <w:r w:rsidRPr="00630906">
        <w:t>Annual Meeting.</w:t>
      </w:r>
    </w:p>
    <w:p w14:paraId="59D417AD" w14:textId="77777777" w:rsidR="00630906" w:rsidRPr="00630906" w:rsidRDefault="00630906" w:rsidP="007E3406">
      <w:pPr>
        <w:pStyle w:val="PlainText"/>
      </w:pPr>
    </w:p>
    <w:p w14:paraId="389D1B65" w14:textId="77777777" w:rsidR="00630906" w:rsidRPr="00630906" w:rsidRDefault="00630906" w:rsidP="007E3406">
      <w:pPr>
        <w:pStyle w:val="PlainText"/>
      </w:pPr>
      <w:r w:rsidRPr="00630906">
        <w:t>Bylaw 4. Recommendations by Councilors</w:t>
      </w:r>
    </w:p>
    <w:p w14:paraId="7E30B978" w14:textId="77777777" w:rsidR="00630906" w:rsidRPr="00630906" w:rsidRDefault="00630906" w:rsidP="007E3406">
      <w:pPr>
        <w:pStyle w:val="PlainText"/>
      </w:pPr>
    </w:p>
    <w:p w14:paraId="69B83A9D" w14:textId="3405D26F" w:rsidR="00630906" w:rsidRPr="00630906" w:rsidRDefault="00630906" w:rsidP="007E3406">
      <w:pPr>
        <w:pStyle w:val="PlainText"/>
      </w:pPr>
      <w:r w:rsidRPr="00630906">
        <w:t>Recommendations for the offices of Executive Vice President, Treasurer, Program</w:t>
      </w:r>
      <w:r w:rsidR="00F33E7B">
        <w:t xml:space="preserve"> </w:t>
      </w:r>
      <w:r w:rsidRPr="00630906">
        <w:t>Director, Awards Director, and Editor Elect may be made by Councilors. Such</w:t>
      </w:r>
      <w:r w:rsidR="00F33E7B">
        <w:t xml:space="preserve"> </w:t>
      </w:r>
      <w:r w:rsidRPr="00630906">
        <w:t>recommendations shall consist of a brief statement of the qualifications of the</w:t>
      </w:r>
      <w:r w:rsidR="00F33E7B">
        <w:t xml:space="preserve"> </w:t>
      </w:r>
      <w:r w:rsidRPr="00630906">
        <w:t>nominee and evidence that the nominee is willing to serve, and shall be sent to</w:t>
      </w:r>
      <w:r w:rsidR="00F33E7B">
        <w:t xml:space="preserve"> </w:t>
      </w:r>
      <w:r w:rsidRPr="00630906">
        <w:t>the Chairperson of the Search Committee at least two months before the committee</w:t>
      </w:r>
      <w:r w:rsidR="00F33E7B">
        <w:t xml:space="preserve"> </w:t>
      </w:r>
      <w:r w:rsidRPr="00630906">
        <w:t>must complete its work.</w:t>
      </w:r>
    </w:p>
    <w:p w14:paraId="5BAD99C3" w14:textId="77777777" w:rsidR="00630906" w:rsidRPr="00630906" w:rsidRDefault="00630906" w:rsidP="007E3406">
      <w:pPr>
        <w:pStyle w:val="PlainText"/>
      </w:pPr>
    </w:p>
    <w:p w14:paraId="2DF0A9EE" w14:textId="77777777" w:rsidR="00630906" w:rsidRPr="00630906" w:rsidRDefault="00630906" w:rsidP="007E3406">
      <w:pPr>
        <w:pStyle w:val="PlainText"/>
      </w:pPr>
      <w:r w:rsidRPr="00630906">
        <w:t>Bylaw 5. Council Proceedings</w:t>
      </w:r>
    </w:p>
    <w:p w14:paraId="04B3CC02" w14:textId="77777777" w:rsidR="00630906" w:rsidRPr="00630906" w:rsidRDefault="00630906" w:rsidP="007E3406">
      <w:pPr>
        <w:pStyle w:val="PlainText"/>
      </w:pPr>
    </w:p>
    <w:p w14:paraId="00A61337" w14:textId="77777777" w:rsidR="00630906" w:rsidRPr="00630906" w:rsidRDefault="00630906" w:rsidP="007E3406">
      <w:pPr>
        <w:pStyle w:val="PlainText"/>
      </w:pPr>
      <w:r w:rsidRPr="00630906">
        <w:t>The regular meeting of the Council shall be held in conjunction with the Annual</w:t>
      </w:r>
    </w:p>
    <w:p w14:paraId="6C4DE117" w14:textId="5E7F6841" w:rsidR="00630906" w:rsidRPr="00630906" w:rsidRDefault="00902A78" w:rsidP="007E3406">
      <w:pPr>
        <w:pStyle w:val="PlainText"/>
      </w:pPr>
      <w:ins w:id="56" w:author="Stacey Smith" w:date="2017-01-08T13:58:00Z">
        <w:r>
          <w:t xml:space="preserve">Joint </w:t>
        </w:r>
      </w:ins>
      <w:r w:rsidR="00630906" w:rsidRPr="00630906">
        <w:t>Meeting of the Society. A meeting of the Council may also be held for</w:t>
      </w:r>
      <w:r w:rsidR="00674CA3">
        <w:t xml:space="preserve"> </w:t>
      </w:r>
      <w:r w:rsidR="00630906" w:rsidRPr="00630906">
        <w:t>exceptional circumstances, at the call of its Chairperson or on written request</w:t>
      </w:r>
      <w:r w:rsidR="00674CA3">
        <w:t xml:space="preserve"> </w:t>
      </w:r>
      <w:r w:rsidR="00630906" w:rsidRPr="00630906">
        <w:t>of three Councilors, at any other time and place, provided that written notice</w:t>
      </w:r>
      <w:r w:rsidR="00674CA3">
        <w:t xml:space="preserve"> </w:t>
      </w:r>
      <w:r w:rsidR="00630906" w:rsidRPr="00630906">
        <w:t>of the time and place be mailed electronically or by post to each Councilor at</w:t>
      </w:r>
      <w:r w:rsidR="00674CA3">
        <w:t xml:space="preserve"> </w:t>
      </w:r>
      <w:r w:rsidR="00630906" w:rsidRPr="00630906">
        <w:t>least 30 days prior to that meeting. Five Councilors shall constitute a quorum</w:t>
      </w:r>
      <w:r w:rsidR="00674CA3">
        <w:t xml:space="preserve"> </w:t>
      </w:r>
      <w:r w:rsidR="00630906" w:rsidRPr="00630906">
        <w:lastRenderedPageBreak/>
        <w:t>of the Council for transaction of business at any regular or exceptional</w:t>
      </w:r>
      <w:r w:rsidR="00674CA3">
        <w:t xml:space="preserve"> </w:t>
      </w:r>
      <w:r w:rsidR="00630906" w:rsidRPr="00630906">
        <w:t>meetings.</w:t>
      </w:r>
    </w:p>
    <w:p w14:paraId="02C12BE4" w14:textId="77777777" w:rsidR="00630906" w:rsidRPr="00630906" w:rsidRDefault="00630906" w:rsidP="007E3406">
      <w:pPr>
        <w:pStyle w:val="PlainText"/>
      </w:pPr>
    </w:p>
    <w:p w14:paraId="00D08B12" w14:textId="54CB7BC6" w:rsidR="00630906" w:rsidRPr="00630906" w:rsidRDefault="00630906" w:rsidP="007E3406">
      <w:pPr>
        <w:pStyle w:val="PlainText"/>
      </w:pPr>
      <w:r w:rsidRPr="00630906">
        <w:t>Business may be transacted by paper or electronic mail at the discretion of the</w:t>
      </w:r>
      <w:r w:rsidR="00674CA3">
        <w:t xml:space="preserve"> </w:t>
      </w:r>
      <w:r w:rsidRPr="00630906">
        <w:t>Chairperson of the Council, provided that a majority of the Council votes.</w:t>
      </w:r>
      <w:r w:rsidR="00674CA3">
        <w:t xml:space="preserve"> </w:t>
      </w:r>
      <w:del w:id="57" w:author="Dean Adams" w:date="2017-01-30T17:42:00Z">
        <w:r w:rsidRPr="00630906" w:rsidDel="00C033ED">
          <w:delText xml:space="preserve">However, objection by three Councilors </w:delText>
        </w:r>
        <w:commentRangeStart w:id="58"/>
        <w:r w:rsidRPr="00630906" w:rsidDel="00C033ED">
          <w:delText>shall</w:delText>
        </w:r>
      </w:del>
      <w:commentRangeEnd w:id="58"/>
      <w:r w:rsidR="00C033ED">
        <w:rPr>
          <w:rStyle w:val="CommentReference"/>
          <w:rFonts w:asciiTheme="minorHAnsi" w:hAnsiTheme="minorHAnsi"/>
        </w:rPr>
        <w:commentReference w:id="58"/>
      </w:r>
      <w:del w:id="59" w:author="Dean Adams" w:date="2017-01-30T17:42:00Z">
        <w:r w:rsidRPr="00630906" w:rsidDel="00C033ED">
          <w:delText xml:space="preserve"> require deferment of action to the</w:delText>
        </w:r>
        <w:r w:rsidR="00674CA3" w:rsidDel="00C033ED">
          <w:delText xml:space="preserve"> </w:delText>
        </w:r>
        <w:r w:rsidRPr="00630906" w:rsidDel="00C033ED">
          <w:delText>next regular Council meeting.</w:delText>
        </w:r>
      </w:del>
      <w:ins w:id="60" w:author="Dean Adams" w:date="2017-01-30T17:42:00Z">
        <w:r w:rsidR="00C033ED">
          <w:t xml:space="preserve">Any motion receiving a majority of affirmative votes shall pass. </w:t>
        </w:r>
      </w:ins>
    </w:p>
    <w:p w14:paraId="5B73DD39" w14:textId="77777777" w:rsidR="00630906" w:rsidRPr="00630906" w:rsidRDefault="00630906" w:rsidP="007E3406">
      <w:pPr>
        <w:pStyle w:val="PlainText"/>
      </w:pPr>
    </w:p>
    <w:p w14:paraId="5F9EAA76" w14:textId="799CB932" w:rsidR="00630906" w:rsidRPr="00630906" w:rsidRDefault="00630906" w:rsidP="007E3406">
      <w:pPr>
        <w:pStyle w:val="PlainText"/>
      </w:pPr>
      <w:r w:rsidRPr="00630906">
        <w:t>A meeting of the executive council (President, Past President, President Elect,</w:t>
      </w:r>
      <w:r w:rsidR="00674CA3">
        <w:t xml:space="preserve"> </w:t>
      </w:r>
      <w:r w:rsidRPr="00630906">
        <w:t>Executive Vice President, Program Director, Awards Director, Editor, Editor</w:t>
      </w:r>
      <w:r w:rsidR="00674CA3">
        <w:t xml:space="preserve"> </w:t>
      </w:r>
      <w:r w:rsidRPr="00630906">
        <w:t>Elect, one Trustee, and relevant invitees) shall be held early in the New Year</w:t>
      </w:r>
      <w:r w:rsidR="00674CA3">
        <w:t xml:space="preserve"> </w:t>
      </w:r>
      <w:r w:rsidRPr="00630906">
        <w:t>to set the agenda for the annual meeting and to discuss goals, progress, and</w:t>
      </w:r>
      <w:r w:rsidR="00674CA3">
        <w:t xml:space="preserve"> </w:t>
      </w:r>
      <w:r w:rsidRPr="00630906">
        <w:t>evaluate finances.</w:t>
      </w:r>
    </w:p>
    <w:p w14:paraId="64FE4D07" w14:textId="77777777" w:rsidR="00630906" w:rsidRPr="00630906" w:rsidRDefault="00630906" w:rsidP="007E3406">
      <w:pPr>
        <w:pStyle w:val="PlainText"/>
      </w:pPr>
    </w:p>
    <w:p w14:paraId="7F36A898" w14:textId="30BB3350" w:rsidR="00630906" w:rsidRPr="00630906" w:rsidRDefault="00630906" w:rsidP="007E3406">
      <w:pPr>
        <w:pStyle w:val="PlainText"/>
      </w:pPr>
      <w:r w:rsidRPr="00630906">
        <w:t>Proxy voting may not take place at regular or exceptional meetings of the</w:t>
      </w:r>
      <w:r w:rsidR="00674CA3">
        <w:t xml:space="preserve"> </w:t>
      </w:r>
      <w:r w:rsidRPr="00630906">
        <w:t>Council or in mail votes.</w:t>
      </w:r>
    </w:p>
    <w:p w14:paraId="6EEECF6B" w14:textId="77777777" w:rsidR="00630906" w:rsidRPr="00630906" w:rsidRDefault="00630906" w:rsidP="007E3406">
      <w:pPr>
        <w:pStyle w:val="PlainText"/>
      </w:pPr>
    </w:p>
    <w:p w14:paraId="5A9833FB" w14:textId="77777777" w:rsidR="00630906" w:rsidRPr="00630906" w:rsidRDefault="00630906" w:rsidP="007E3406">
      <w:pPr>
        <w:pStyle w:val="PlainText"/>
      </w:pPr>
      <w:r w:rsidRPr="00630906">
        <w:t>Bylaw 6. Endowment Committee</w:t>
      </w:r>
    </w:p>
    <w:p w14:paraId="1C0F049E" w14:textId="77777777" w:rsidR="00630906" w:rsidRPr="00630906" w:rsidRDefault="00630906" w:rsidP="007E3406">
      <w:pPr>
        <w:pStyle w:val="PlainText"/>
      </w:pPr>
    </w:p>
    <w:p w14:paraId="0730F27A" w14:textId="77777777" w:rsidR="00630906" w:rsidRPr="00630906" w:rsidRDefault="00630906" w:rsidP="007E3406">
      <w:pPr>
        <w:pStyle w:val="PlainText"/>
      </w:pPr>
      <w:r w:rsidRPr="00630906">
        <w:t>Section 1. Function</w:t>
      </w:r>
    </w:p>
    <w:p w14:paraId="7BD2D3F6" w14:textId="77777777" w:rsidR="00630906" w:rsidRPr="00630906" w:rsidRDefault="00630906" w:rsidP="007E3406">
      <w:pPr>
        <w:pStyle w:val="PlainText"/>
      </w:pPr>
    </w:p>
    <w:p w14:paraId="27EEC46D" w14:textId="3D3D76E8" w:rsidR="00630906" w:rsidRPr="00630906" w:rsidRDefault="00630906" w:rsidP="007E3406">
      <w:pPr>
        <w:pStyle w:val="PlainText"/>
      </w:pPr>
      <w:r w:rsidRPr="00630906">
        <w:t>A Board of three Trustees, nominated by the President and elected by the</w:t>
      </w:r>
      <w:r w:rsidR="00674CA3">
        <w:t xml:space="preserve"> </w:t>
      </w:r>
      <w:r w:rsidRPr="00630906">
        <w:t>Council, shall hold all of the funded property of the Society in trust with</w:t>
      </w:r>
      <w:r w:rsidR="00674CA3">
        <w:t xml:space="preserve"> </w:t>
      </w:r>
      <w:r w:rsidRPr="00630906">
        <w:t>power to sell and to reinvest according to their judgment. Trustees shall be</w:t>
      </w:r>
      <w:r w:rsidR="00674CA3">
        <w:t xml:space="preserve"> </w:t>
      </w:r>
      <w:r w:rsidRPr="00630906">
        <w:t>bonded at the Society</w:t>
      </w:r>
      <w:r w:rsidR="007A23ED">
        <w:t>’</w:t>
      </w:r>
      <w:r w:rsidRPr="00630906">
        <w:t>s expense in an amount specified by the Council.</w:t>
      </w:r>
    </w:p>
    <w:p w14:paraId="0DF24F36" w14:textId="77777777" w:rsidR="00630906" w:rsidRPr="00630906" w:rsidRDefault="00630906" w:rsidP="007E3406">
      <w:pPr>
        <w:pStyle w:val="PlainText"/>
      </w:pPr>
    </w:p>
    <w:p w14:paraId="23D57448" w14:textId="77777777" w:rsidR="00630906" w:rsidRPr="00630906" w:rsidRDefault="00630906" w:rsidP="007E3406">
      <w:pPr>
        <w:pStyle w:val="PlainText"/>
      </w:pPr>
      <w:r w:rsidRPr="00630906">
        <w:t>Section 2. Membership</w:t>
      </w:r>
    </w:p>
    <w:p w14:paraId="4EDAA155" w14:textId="77777777" w:rsidR="00630906" w:rsidRPr="00630906" w:rsidRDefault="00630906" w:rsidP="007E3406">
      <w:pPr>
        <w:pStyle w:val="PlainText"/>
      </w:pPr>
    </w:p>
    <w:p w14:paraId="1297147C" w14:textId="3C11FF36" w:rsidR="00630906" w:rsidRPr="00630906" w:rsidRDefault="00630906" w:rsidP="007E3406">
      <w:pPr>
        <w:pStyle w:val="PlainText"/>
      </w:pPr>
      <w:r w:rsidRPr="00630906">
        <w:t>One Trustee shall be appointed for a term of three (3) years at each annual</w:t>
      </w:r>
      <w:r w:rsidR="00674CA3">
        <w:t xml:space="preserve"> </w:t>
      </w:r>
      <w:r w:rsidRPr="00630906">
        <w:t>meeting. Trustees may serve multiple consecutive terms. The Trustees shall</w:t>
      </w:r>
      <w:r w:rsidR="00674CA3">
        <w:t xml:space="preserve"> </w:t>
      </w:r>
      <w:r w:rsidRPr="00630906">
        <w:t>select their Chairman. Vacancies among the Trustees may be filled by election at</w:t>
      </w:r>
      <w:r w:rsidR="00674CA3">
        <w:t xml:space="preserve"> </w:t>
      </w:r>
      <w:r w:rsidRPr="00630906">
        <w:t>any time by a majority vote of the council voting.</w:t>
      </w:r>
    </w:p>
    <w:p w14:paraId="48F9846E" w14:textId="77777777" w:rsidR="00630906" w:rsidRPr="00630906" w:rsidRDefault="00630906" w:rsidP="007E3406">
      <w:pPr>
        <w:pStyle w:val="PlainText"/>
      </w:pPr>
    </w:p>
    <w:p w14:paraId="275A5052" w14:textId="77777777" w:rsidR="00630906" w:rsidRPr="00630906" w:rsidRDefault="00630906" w:rsidP="007E3406">
      <w:pPr>
        <w:pStyle w:val="PlainText"/>
      </w:pPr>
      <w:r w:rsidRPr="00630906">
        <w:t>Section 3. Operations</w:t>
      </w:r>
    </w:p>
    <w:p w14:paraId="4EC823E4" w14:textId="77777777" w:rsidR="00630906" w:rsidRPr="00630906" w:rsidRDefault="00630906" w:rsidP="007E3406">
      <w:pPr>
        <w:pStyle w:val="PlainText"/>
      </w:pPr>
    </w:p>
    <w:p w14:paraId="1D821CCC" w14:textId="56FF045B" w:rsidR="00630906" w:rsidRPr="00630906" w:rsidRDefault="00630906" w:rsidP="007E3406">
      <w:pPr>
        <w:pStyle w:val="PlainText"/>
      </w:pPr>
      <w:r w:rsidRPr="00630906">
        <w:t>Transactions involving investments require approval by a majority of the</w:t>
      </w:r>
      <w:r w:rsidR="00674CA3">
        <w:t xml:space="preserve"> </w:t>
      </w:r>
      <w:r w:rsidRPr="00630906">
        <w:t>Committee. It is the duty of each Trustee to protect and manage the Reserve Fund</w:t>
      </w:r>
      <w:r w:rsidR="00674CA3">
        <w:t xml:space="preserve"> </w:t>
      </w:r>
      <w:r w:rsidRPr="00630906">
        <w:t>(Described in Bylaw 7) of the Society in a manner that seeks to obtain optimal</w:t>
      </w:r>
      <w:r w:rsidR="00674CA3">
        <w:t xml:space="preserve"> </w:t>
      </w:r>
      <w:r w:rsidRPr="00630906">
        <w:t>performance in a diversified portfolio of stocks, bonds, mutual funds, and cash</w:t>
      </w:r>
      <w:r w:rsidR="00674CA3">
        <w:t xml:space="preserve"> </w:t>
      </w:r>
      <w:r w:rsidRPr="00630906">
        <w:t>instruments. It is the Trustee</w:t>
      </w:r>
      <w:r w:rsidR="007A23ED">
        <w:t>’</w:t>
      </w:r>
      <w:r w:rsidRPr="00630906">
        <w:t>s responsibility to try to the best of his or her</w:t>
      </w:r>
      <w:r w:rsidR="00674CA3">
        <w:t xml:space="preserve"> </w:t>
      </w:r>
      <w:r w:rsidRPr="00630906">
        <w:t>ability to perform this duty in order to increase the value of the Reserve Fund</w:t>
      </w:r>
      <w:r w:rsidR="00674CA3">
        <w:t xml:space="preserve"> </w:t>
      </w:r>
      <w:r w:rsidRPr="00630906">
        <w:t>and to provide revenue as requested by the Council for support of programs and</w:t>
      </w:r>
      <w:r w:rsidR="00674CA3">
        <w:t xml:space="preserve"> </w:t>
      </w:r>
      <w:r w:rsidRPr="00630906">
        <w:t>publications that enhance the science of systematics and the training of</w:t>
      </w:r>
      <w:r w:rsidR="00674CA3">
        <w:t xml:space="preserve"> </w:t>
      </w:r>
      <w:proofErr w:type="spellStart"/>
      <w:r w:rsidRPr="00630906">
        <w:t>systematists</w:t>
      </w:r>
      <w:proofErr w:type="spellEnd"/>
      <w:r w:rsidRPr="00630906">
        <w:t>. It is the further responsibility of the Trustee to provide</w:t>
      </w:r>
      <w:r w:rsidR="00674CA3">
        <w:t xml:space="preserve"> </w:t>
      </w:r>
      <w:r w:rsidRPr="00630906">
        <w:t>accurate and current information and recommendations regarding the Reserve Fund</w:t>
      </w:r>
      <w:r w:rsidR="00674CA3">
        <w:t xml:space="preserve"> </w:t>
      </w:r>
      <w:r w:rsidRPr="00630906">
        <w:t>to the Council so that body can make the most informed financial decisions</w:t>
      </w:r>
      <w:r w:rsidR="00674CA3">
        <w:t xml:space="preserve"> </w:t>
      </w:r>
      <w:r w:rsidRPr="00630906">
        <w:t>possible on behalf of the membership. The Trustees are responsible for</w:t>
      </w:r>
      <w:r w:rsidR="00674CA3">
        <w:t xml:space="preserve"> </w:t>
      </w:r>
      <w:r w:rsidRPr="00630906">
        <w:t>submitting to the Council an independent audit report for the Reserve Fund on an</w:t>
      </w:r>
      <w:r w:rsidR="00674CA3">
        <w:t xml:space="preserve"> </w:t>
      </w:r>
      <w:r w:rsidRPr="00630906">
        <w:t>annual basis.</w:t>
      </w:r>
    </w:p>
    <w:p w14:paraId="239778C8" w14:textId="77777777" w:rsidR="00630906" w:rsidRPr="00630906" w:rsidRDefault="00630906" w:rsidP="007E3406">
      <w:pPr>
        <w:pStyle w:val="PlainText"/>
      </w:pPr>
    </w:p>
    <w:p w14:paraId="05014CC1" w14:textId="77777777" w:rsidR="00630906" w:rsidRPr="00630906" w:rsidRDefault="00630906" w:rsidP="007E3406">
      <w:pPr>
        <w:pStyle w:val="PlainText"/>
      </w:pPr>
      <w:r w:rsidRPr="00630906">
        <w:t>Bylaw 7. Reserve Fund</w:t>
      </w:r>
    </w:p>
    <w:p w14:paraId="1DEA2F27" w14:textId="77777777" w:rsidR="00630906" w:rsidRPr="00630906" w:rsidRDefault="00630906" w:rsidP="007E3406">
      <w:pPr>
        <w:pStyle w:val="PlainText"/>
      </w:pPr>
    </w:p>
    <w:p w14:paraId="784AA166" w14:textId="3211F813" w:rsidR="00630906" w:rsidRPr="00630906" w:rsidRDefault="00630906" w:rsidP="007E3406">
      <w:pPr>
        <w:pStyle w:val="PlainText"/>
      </w:pPr>
      <w:r w:rsidRPr="00630906">
        <w:lastRenderedPageBreak/>
        <w:t>Sec. 1. The funds and properties of the Society under the control of the</w:t>
      </w:r>
      <w:r w:rsidR="00986CDD">
        <w:t xml:space="preserve"> </w:t>
      </w:r>
      <w:r w:rsidRPr="00630906">
        <w:t>Trustees shall be designated collectively as the reserve fund. A part of the</w:t>
      </w:r>
      <w:r w:rsidR="00986CDD">
        <w:t xml:space="preserve"> </w:t>
      </w:r>
      <w:r w:rsidRPr="00630906">
        <w:t>reserve fund may, with the approval of the Council, be returned annually to the</w:t>
      </w:r>
      <w:r w:rsidR="00986CDD">
        <w:t xml:space="preserve"> </w:t>
      </w:r>
      <w:r w:rsidRPr="00630906">
        <w:t>Executive Vice President and Treasurer for the conduct of the Society</w:t>
      </w:r>
      <w:r w:rsidR="007A23ED">
        <w:t>’</w:t>
      </w:r>
      <w:r w:rsidRPr="00630906">
        <w:t>s business</w:t>
      </w:r>
      <w:r w:rsidR="00986CDD">
        <w:t xml:space="preserve"> </w:t>
      </w:r>
      <w:r w:rsidRPr="00630906">
        <w:t>including student awards.</w:t>
      </w:r>
    </w:p>
    <w:p w14:paraId="621ED038" w14:textId="77777777" w:rsidR="00630906" w:rsidRPr="00630906" w:rsidRDefault="00630906" w:rsidP="007E3406">
      <w:pPr>
        <w:pStyle w:val="PlainText"/>
      </w:pPr>
    </w:p>
    <w:p w14:paraId="02B655DC" w14:textId="46805ED7" w:rsidR="00630906" w:rsidRPr="00630906" w:rsidRDefault="00630906" w:rsidP="007E3406">
      <w:pPr>
        <w:pStyle w:val="PlainText"/>
      </w:pPr>
      <w:r w:rsidRPr="00630906">
        <w:t>Sec. 2. All moneys received from Life Members and Patrons in consideration of</w:t>
      </w:r>
      <w:r w:rsidR="00986CDD">
        <w:t xml:space="preserve"> </w:t>
      </w:r>
      <w:r w:rsidRPr="00630906">
        <w:t>their election as such, and all gifts for undesignated or designated purposes</w:t>
      </w:r>
      <w:r w:rsidR="00986CDD">
        <w:t xml:space="preserve"> </w:t>
      </w:r>
      <w:r w:rsidRPr="00630906">
        <w:t>approved by the Council, shall be invested in the reserve fund.</w:t>
      </w:r>
    </w:p>
    <w:p w14:paraId="28089CA9" w14:textId="77777777" w:rsidR="00630906" w:rsidRPr="00630906" w:rsidRDefault="00630906" w:rsidP="007E3406">
      <w:pPr>
        <w:pStyle w:val="PlainText"/>
      </w:pPr>
    </w:p>
    <w:p w14:paraId="4886B39A" w14:textId="7AF9B543" w:rsidR="00630906" w:rsidRPr="00630906" w:rsidRDefault="00630906" w:rsidP="007E3406">
      <w:pPr>
        <w:pStyle w:val="PlainText"/>
      </w:pPr>
      <w:r w:rsidRPr="00630906">
        <w:t>Sec. 3. Bequests and trusts having for their object the advancement of</w:t>
      </w:r>
      <w:r w:rsidR="00986CDD">
        <w:t xml:space="preserve"> </w:t>
      </w:r>
      <w:r w:rsidRPr="00630906">
        <w:t>systematics or the welfare of the Society of Systematic Biologists may be</w:t>
      </w:r>
      <w:r w:rsidR="00986CDD">
        <w:t xml:space="preserve"> </w:t>
      </w:r>
      <w:r w:rsidRPr="00630906">
        <w:t>accepted and administered by the Society. Before acceptance of any such trust,</w:t>
      </w:r>
      <w:r w:rsidR="00986CDD">
        <w:t xml:space="preserve"> </w:t>
      </w:r>
      <w:r w:rsidRPr="00630906">
        <w:t>the Council shall consider the object of the trust and all conditions and</w:t>
      </w:r>
      <w:r w:rsidR="00986CDD">
        <w:t xml:space="preserve"> </w:t>
      </w:r>
      <w:r w:rsidRPr="00630906">
        <w:t>specifications attached thereto, and shall report its action to the Society.</w:t>
      </w:r>
      <w:r w:rsidR="00986CDD">
        <w:t xml:space="preserve"> </w:t>
      </w:r>
      <w:r w:rsidRPr="00630906">
        <w:t>Bequests shall be added to the reserve fund of the Society and managed by the</w:t>
      </w:r>
      <w:r w:rsidR="00986CDD">
        <w:t xml:space="preserve"> </w:t>
      </w:r>
      <w:r w:rsidRPr="00630906">
        <w:t>Trustees. Trusts shall be managed as agreed to in the trust instruments.</w:t>
      </w:r>
    </w:p>
    <w:p w14:paraId="72A506EA" w14:textId="77777777" w:rsidR="00630906" w:rsidRPr="00630906" w:rsidRDefault="00630906" w:rsidP="007E3406">
      <w:pPr>
        <w:pStyle w:val="PlainText"/>
      </w:pPr>
    </w:p>
    <w:p w14:paraId="7369B908" w14:textId="1A1E4786" w:rsidR="00630906" w:rsidRPr="00630906" w:rsidRDefault="00630906" w:rsidP="007E3406">
      <w:pPr>
        <w:pStyle w:val="PlainText"/>
      </w:pPr>
      <w:r w:rsidRPr="00630906">
        <w:t>Sec. 4. Both the principal and income of the funded property of the Society</w:t>
      </w:r>
      <w:r w:rsidR="00986CDD">
        <w:t xml:space="preserve"> </w:t>
      </w:r>
      <w:r w:rsidRPr="00630906">
        <w:t>shall be used solely to further study and dissemination of knowledge of</w:t>
      </w:r>
      <w:r w:rsidR="00986CDD">
        <w:t xml:space="preserve"> </w:t>
      </w:r>
      <w:r w:rsidRPr="00630906">
        <w:t>systematics, as set forth in the name and Objects of the Society; but the funded</w:t>
      </w:r>
      <w:r w:rsidR="00986CDD">
        <w:t xml:space="preserve"> </w:t>
      </w:r>
      <w:r w:rsidRPr="00630906">
        <w:t>property shall be administered and operated in such a manner that it will at all</w:t>
      </w:r>
      <w:r w:rsidR="00986CDD">
        <w:t xml:space="preserve"> </w:t>
      </w:r>
      <w:r w:rsidRPr="00630906">
        <w:t>times maintain a tax exempt status under the provisions of the United States</w:t>
      </w:r>
      <w:r w:rsidR="00986CDD">
        <w:t xml:space="preserve"> </w:t>
      </w:r>
      <w:r w:rsidRPr="00630906">
        <w:t>Internal Revenue Code, both for income tax and gift tax purposes.</w:t>
      </w:r>
    </w:p>
    <w:p w14:paraId="39EC60C4" w14:textId="77777777" w:rsidR="00630906" w:rsidRPr="00630906" w:rsidRDefault="00630906" w:rsidP="007E3406">
      <w:pPr>
        <w:pStyle w:val="PlainText"/>
      </w:pPr>
    </w:p>
    <w:p w14:paraId="3C491898" w14:textId="77777777" w:rsidR="00630906" w:rsidRPr="00630906" w:rsidRDefault="00630906" w:rsidP="007E3406">
      <w:pPr>
        <w:pStyle w:val="PlainText"/>
      </w:pPr>
      <w:r w:rsidRPr="00630906">
        <w:t>Bylaw 8. Awards in Systematic Biology Committee</w:t>
      </w:r>
    </w:p>
    <w:p w14:paraId="5B414D71" w14:textId="77777777" w:rsidR="00630906" w:rsidRPr="00630906" w:rsidRDefault="00630906" w:rsidP="007E3406">
      <w:pPr>
        <w:pStyle w:val="PlainText"/>
      </w:pPr>
    </w:p>
    <w:p w14:paraId="7344DA2A" w14:textId="77777777" w:rsidR="00630906" w:rsidRPr="00630906" w:rsidRDefault="00630906" w:rsidP="007E3406">
      <w:pPr>
        <w:pStyle w:val="PlainText"/>
      </w:pPr>
      <w:r w:rsidRPr="00630906">
        <w:t>Section 1. Function</w:t>
      </w:r>
    </w:p>
    <w:p w14:paraId="33726F99" w14:textId="77777777" w:rsidR="00630906" w:rsidRPr="00630906" w:rsidRDefault="00630906" w:rsidP="007E3406">
      <w:pPr>
        <w:pStyle w:val="PlainText"/>
      </w:pPr>
    </w:p>
    <w:p w14:paraId="1964B197" w14:textId="530B63A7" w:rsidR="00630906" w:rsidRPr="00630906" w:rsidRDefault="00630906" w:rsidP="007E3406">
      <w:pPr>
        <w:pStyle w:val="PlainText"/>
      </w:pPr>
      <w:r w:rsidRPr="00630906">
        <w:t>The Committee shall select the winners of four awards of the Society: 1) The</w:t>
      </w:r>
      <w:r w:rsidR="00986CDD">
        <w:t xml:space="preserve"> </w:t>
      </w:r>
      <w:r w:rsidRPr="00630906">
        <w:t xml:space="preserve">Ernst </w:t>
      </w:r>
      <w:proofErr w:type="spellStart"/>
      <w:r w:rsidRPr="00630906">
        <w:t>Mayr</w:t>
      </w:r>
      <w:proofErr w:type="spellEnd"/>
      <w:r w:rsidRPr="00630906">
        <w:t xml:space="preserve"> Award in Systematic Biology given for the outstanding paper presented</w:t>
      </w:r>
      <w:r w:rsidR="00986CDD">
        <w:t xml:space="preserve"> </w:t>
      </w:r>
      <w:r w:rsidRPr="00630906">
        <w:t>at the annual meeting by a student member of the Society or a member who has</w:t>
      </w:r>
      <w:r w:rsidR="00986CDD">
        <w:t xml:space="preserve"> </w:t>
      </w:r>
      <w:r w:rsidRPr="00630906">
        <w:t xml:space="preserve">received the Ph.D. degree within the last 15 months; 2) the </w:t>
      </w:r>
      <w:del w:id="61" w:author="Stacey Smith" w:date="2017-01-08T13:59:00Z">
        <w:r w:rsidRPr="00630906" w:rsidDel="00A9598E">
          <w:delText>‚Äú</w:delText>
        </w:r>
      </w:del>
      <w:r w:rsidR="00986CDD">
        <w:t xml:space="preserve">Awards for </w:t>
      </w:r>
      <w:r w:rsidRPr="00630906">
        <w:t>Graduate</w:t>
      </w:r>
      <w:r w:rsidR="00986CDD">
        <w:t xml:space="preserve"> </w:t>
      </w:r>
      <w:r w:rsidRPr="00630906">
        <w:t>Student Research</w:t>
      </w:r>
      <w:ins w:id="62" w:author="Stacey Smith" w:date="2017-01-08T13:59:00Z">
        <w:r w:rsidR="00A9598E">
          <w:t>,</w:t>
        </w:r>
      </w:ins>
      <w:del w:id="63" w:author="Stacey Smith" w:date="2017-01-08T13:59:00Z">
        <w:r w:rsidRPr="00630906" w:rsidDel="00A9598E">
          <w:delText>‚Äù</w:delText>
        </w:r>
      </w:del>
      <w:r w:rsidRPr="00630906">
        <w:t xml:space="preserve"> which are given to assist students in the first two years of</w:t>
      </w:r>
      <w:r w:rsidR="00986CDD">
        <w:t xml:space="preserve"> </w:t>
      </w:r>
      <w:r w:rsidRPr="00630906">
        <w:t>their systematics projects to aid in the collection of preliminary data needed</w:t>
      </w:r>
      <w:r w:rsidR="00986CDD">
        <w:t xml:space="preserve"> </w:t>
      </w:r>
      <w:r w:rsidRPr="00630906">
        <w:t>to pursue additional sources of support; 3) The Mini-PEET awards to enhance</w:t>
      </w:r>
      <w:r w:rsidR="00986CDD">
        <w:t xml:space="preserve"> </w:t>
      </w:r>
      <w:r w:rsidRPr="00630906">
        <w:t>expertise in taxonomy by transferring knowledge from older to younger</w:t>
      </w:r>
      <w:r w:rsidR="00986CDD">
        <w:t xml:space="preserve"> </w:t>
      </w:r>
      <w:r w:rsidRPr="00630906">
        <w:t>taxonomists; and 4) Travel Awards to attend systematics workshops.</w:t>
      </w:r>
    </w:p>
    <w:p w14:paraId="46FD9CFC" w14:textId="77777777" w:rsidR="00630906" w:rsidRPr="00630906" w:rsidRDefault="00630906" w:rsidP="007E3406">
      <w:pPr>
        <w:pStyle w:val="PlainText"/>
      </w:pPr>
    </w:p>
    <w:p w14:paraId="0A7C530E" w14:textId="77777777" w:rsidR="00630906" w:rsidRPr="00630906" w:rsidRDefault="00630906" w:rsidP="007E3406">
      <w:pPr>
        <w:pStyle w:val="PlainText"/>
      </w:pPr>
      <w:r w:rsidRPr="00630906">
        <w:t>Section 2. Membership</w:t>
      </w:r>
    </w:p>
    <w:p w14:paraId="5E8AFBF4" w14:textId="77777777" w:rsidR="00630906" w:rsidRPr="00630906" w:rsidRDefault="00630906" w:rsidP="007E3406">
      <w:pPr>
        <w:pStyle w:val="PlainText"/>
      </w:pPr>
    </w:p>
    <w:p w14:paraId="377A76D7" w14:textId="7710543A" w:rsidR="00630906" w:rsidRPr="00630906" w:rsidRDefault="00630906" w:rsidP="007E3406">
      <w:pPr>
        <w:pStyle w:val="PlainText"/>
      </w:pPr>
      <w:r w:rsidRPr="00630906">
        <w:t>The Committee shall consist of at least three members: the Awards Director who</w:t>
      </w:r>
      <w:r w:rsidR="00AF7C67">
        <w:t xml:space="preserve"> </w:t>
      </w:r>
      <w:r w:rsidRPr="00630906">
        <w:t>assumes responsibility as committee chair, appointed for a three-year term as</w:t>
      </w:r>
      <w:r w:rsidR="00AF7C67">
        <w:t xml:space="preserve"> </w:t>
      </w:r>
      <w:r w:rsidRPr="00630906">
        <w:t>described above, and at least two additional members appointed annually by the</w:t>
      </w:r>
      <w:r w:rsidR="00AF7C67">
        <w:t xml:space="preserve"> </w:t>
      </w:r>
      <w:r w:rsidRPr="00630906">
        <w:t>Awards Director. The committee should include at least one person who served on</w:t>
      </w:r>
      <w:r w:rsidR="00AF7C67">
        <w:t xml:space="preserve"> </w:t>
      </w:r>
      <w:r w:rsidRPr="00630906">
        <w:t>a previous year</w:t>
      </w:r>
      <w:r w:rsidR="007A23ED">
        <w:t>’</w:t>
      </w:r>
      <w:r w:rsidRPr="00630906">
        <w:t>s Committee.</w:t>
      </w:r>
    </w:p>
    <w:p w14:paraId="702DE29B" w14:textId="77777777" w:rsidR="00630906" w:rsidRPr="00630906" w:rsidRDefault="00630906" w:rsidP="007E3406">
      <w:pPr>
        <w:pStyle w:val="PlainText"/>
      </w:pPr>
    </w:p>
    <w:p w14:paraId="2B5B3F9C" w14:textId="77777777" w:rsidR="00630906" w:rsidRPr="00630906" w:rsidRDefault="00630906" w:rsidP="007E3406">
      <w:pPr>
        <w:pStyle w:val="PlainText"/>
      </w:pPr>
      <w:r w:rsidRPr="00630906">
        <w:t>Bylaw 9. Initiatives and Long-Range Planning Committee</w:t>
      </w:r>
    </w:p>
    <w:p w14:paraId="66A3FB57" w14:textId="77777777" w:rsidR="00630906" w:rsidRPr="00630906" w:rsidRDefault="00630906" w:rsidP="007E3406">
      <w:pPr>
        <w:pStyle w:val="PlainText"/>
      </w:pPr>
    </w:p>
    <w:p w14:paraId="3BEE373C" w14:textId="77777777" w:rsidR="00630906" w:rsidRPr="00630906" w:rsidRDefault="00630906" w:rsidP="007E3406">
      <w:pPr>
        <w:pStyle w:val="PlainText"/>
      </w:pPr>
      <w:r w:rsidRPr="00630906">
        <w:t>Section 1. Function</w:t>
      </w:r>
    </w:p>
    <w:p w14:paraId="3CC9D196" w14:textId="77777777" w:rsidR="00630906" w:rsidRPr="00630906" w:rsidRDefault="00630906" w:rsidP="007E3406">
      <w:pPr>
        <w:pStyle w:val="PlainText"/>
      </w:pPr>
    </w:p>
    <w:p w14:paraId="44DA4DF2" w14:textId="07DB45A4" w:rsidR="00630906" w:rsidRPr="00630906" w:rsidRDefault="00630906" w:rsidP="007E3406">
      <w:pPr>
        <w:pStyle w:val="PlainText"/>
      </w:pPr>
      <w:r w:rsidRPr="00630906">
        <w:t>The Committee shall identify and prioritize initiatives and long-range goals,</w:t>
      </w:r>
      <w:r w:rsidR="00AF7C67">
        <w:t xml:space="preserve"> </w:t>
      </w:r>
      <w:r w:rsidRPr="00630906">
        <w:t>and shall advise the Council on the best ways to implement and fund the relevant</w:t>
      </w:r>
      <w:r w:rsidR="00AF7C67">
        <w:t xml:space="preserve"> </w:t>
      </w:r>
      <w:r w:rsidRPr="00630906">
        <w:t>programs</w:t>
      </w:r>
    </w:p>
    <w:p w14:paraId="05ED139C" w14:textId="77777777" w:rsidR="00630906" w:rsidRPr="00630906" w:rsidRDefault="00630906" w:rsidP="007E3406">
      <w:pPr>
        <w:pStyle w:val="PlainText"/>
      </w:pPr>
    </w:p>
    <w:p w14:paraId="73160137" w14:textId="77777777" w:rsidR="00630906" w:rsidRPr="00630906" w:rsidRDefault="00630906" w:rsidP="007E3406">
      <w:pPr>
        <w:pStyle w:val="PlainText"/>
      </w:pPr>
      <w:r w:rsidRPr="00630906">
        <w:t>Section 2. Membership</w:t>
      </w:r>
    </w:p>
    <w:p w14:paraId="2E398801" w14:textId="77777777" w:rsidR="00630906" w:rsidRPr="00630906" w:rsidRDefault="00630906" w:rsidP="007E3406">
      <w:pPr>
        <w:pStyle w:val="PlainText"/>
      </w:pPr>
    </w:p>
    <w:p w14:paraId="52A69A8D" w14:textId="08A1F875" w:rsidR="00630906" w:rsidRPr="00630906" w:rsidRDefault="00630906" w:rsidP="007E3406">
      <w:pPr>
        <w:pStyle w:val="PlainText"/>
      </w:pPr>
      <w:r w:rsidRPr="00630906">
        <w:t>The Committee shall consist of five members. To ensure continuity, members will</w:t>
      </w:r>
      <w:r w:rsidR="00AF7C67">
        <w:t xml:space="preserve"> </w:t>
      </w:r>
      <w:r w:rsidRPr="00630906">
        <w:t>have staggered five-year terms. A new member will be appointed each year by the</w:t>
      </w:r>
      <w:r w:rsidR="00AF7C67">
        <w:t xml:space="preserve"> </w:t>
      </w:r>
      <w:r w:rsidRPr="00630906">
        <w:t>President and approved by the Council. The Chairperson of the Committee will</w:t>
      </w:r>
      <w:r w:rsidR="00AF7C67">
        <w:t xml:space="preserve"> </w:t>
      </w:r>
      <w:r w:rsidRPr="00630906">
        <w:t>serve a five-year term and may be re-appointed.</w:t>
      </w:r>
    </w:p>
    <w:p w14:paraId="5C83E6C4" w14:textId="77777777" w:rsidR="00630906" w:rsidRPr="00630906" w:rsidRDefault="00630906" w:rsidP="007E3406">
      <w:pPr>
        <w:pStyle w:val="PlainText"/>
      </w:pPr>
    </w:p>
    <w:p w14:paraId="4B38DB59" w14:textId="77777777" w:rsidR="00630906" w:rsidRPr="00630906" w:rsidRDefault="00630906" w:rsidP="007E3406">
      <w:pPr>
        <w:pStyle w:val="PlainText"/>
      </w:pPr>
      <w:r w:rsidRPr="00630906">
        <w:t>Bylaw 10. Publications Committee</w:t>
      </w:r>
    </w:p>
    <w:p w14:paraId="5F43BF9E" w14:textId="77777777" w:rsidR="00630906" w:rsidRPr="00630906" w:rsidRDefault="00630906" w:rsidP="007E3406">
      <w:pPr>
        <w:pStyle w:val="PlainText"/>
      </w:pPr>
    </w:p>
    <w:p w14:paraId="451B0BE1" w14:textId="77777777" w:rsidR="00630906" w:rsidRPr="00630906" w:rsidRDefault="00630906" w:rsidP="007E3406">
      <w:pPr>
        <w:pStyle w:val="PlainText"/>
      </w:pPr>
      <w:r w:rsidRPr="00630906">
        <w:t>Section 1. Function</w:t>
      </w:r>
    </w:p>
    <w:p w14:paraId="39A39DC4" w14:textId="77777777" w:rsidR="00630906" w:rsidRPr="00630906" w:rsidRDefault="00630906" w:rsidP="007E3406">
      <w:pPr>
        <w:pStyle w:val="PlainText"/>
      </w:pPr>
    </w:p>
    <w:p w14:paraId="26BF9817" w14:textId="6EB7BA84" w:rsidR="00630906" w:rsidRPr="00630906" w:rsidRDefault="00630906" w:rsidP="007E3406">
      <w:pPr>
        <w:pStyle w:val="PlainText"/>
      </w:pPr>
      <w:r w:rsidRPr="00630906">
        <w:t>The Committee shall identify desirable policies for the Society</w:t>
      </w:r>
      <w:r w:rsidR="007A23ED">
        <w:t>’</w:t>
      </w:r>
      <w:r w:rsidRPr="00630906">
        <w:t>s publications,</w:t>
      </w:r>
      <w:r w:rsidR="00AF7C67">
        <w:t xml:space="preserve"> </w:t>
      </w:r>
      <w:r w:rsidRPr="00630906">
        <w:t>act for the Society in negotiating printing, publishing, and other contracts,</w:t>
      </w:r>
      <w:r w:rsidR="00AF7C67">
        <w:t xml:space="preserve"> </w:t>
      </w:r>
      <w:r w:rsidRPr="00630906">
        <w:t>and provide fiscal review of the Society</w:t>
      </w:r>
      <w:r w:rsidR="007A23ED">
        <w:t>’</w:t>
      </w:r>
      <w:r w:rsidRPr="00630906">
        <w:t>s publication management. The Committee</w:t>
      </w:r>
      <w:r w:rsidR="00AF7C67">
        <w:t xml:space="preserve"> </w:t>
      </w:r>
      <w:r w:rsidRPr="00630906">
        <w:t>shall also work with the publisher or printer to promote and increase</w:t>
      </w:r>
      <w:r w:rsidR="00AF7C67">
        <w:t xml:space="preserve"> </w:t>
      </w:r>
      <w:r w:rsidRPr="00630906">
        <w:t>membership. The Editor, Editor Elect, and Managing Editor shall not be involved</w:t>
      </w:r>
      <w:r w:rsidR="00AF7C67">
        <w:t xml:space="preserve"> </w:t>
      </w:r>
      <w:r w:rsidRPr="00630906">
        <w:t>in contract negotiations with the publisher in order to maintain amiable</w:t>
      </w:r>
      <w:r w:rsidR="00AF7C67">
        <w:t xml:space="preserve"> </w:t>
      </w:r>
      <w:r w:rsidRPr="00630906">
        <w:t>relations with the current publisher.</w:t>
      </w:r>
    </w:p>
    <w:p w14:paraId="1F3A6DCB" w14:textId="77777777" w:rsidR="00630906" w:rsidRPr="00630906" w:rsidRDefault="00630906" w:rsidP="007E3406">
      <w:pPr>
        <w:pStyle w:val="PlainText"/>
      </w:pPr>
    </w:p>
    <w:p w14:paraId="1F92CA82" w14:textId="77777777" w:rsidR="00630906" w:rsidRPr="00630906" w:rsidRDefault="00630906" w:rsidP="007E3406">
      <w:pPr>
        <w:pStyle w:val="PlainText"/>
      </w:pPr>
      <w:r w:rsidRPr="00630906">
        <w:t>Section 2. Membership</w:t>
      </w:r>
    </w:p>
    <w:p w14:paraId="5D6F94D2" w14:textId="77777777" w:rsidR="00630906" w:rsidRPr="00630906" w:rsidRDefault="00630906" w:rsidP="007E3406">
      <w:pPr>
        <w:pStyle w:val="PlainText"/>
      </w:pPr>
    </w:p>
    <w:p w14:paraId="3BAECE30" w14:textId="2C837F2D" w:rsidR="00630906" w:rsidRPr="00630906" w:rsidRDefault="00630906" w:rsidP="007E3406">
      <w:pPr>
        <w:pStyle w:val="PlainText"/>
      </w:pPr>
      <w:r w:rsidRPr="00630906">
        <w:t>The Committee shall consist of at least five members including a Chairperson,</w:t>
      </w:r>
      <w:r w:rsidR="00AF7C67">
        <w:t xml:space="preserve"> </w:t>
      </w:r>
      <w:r w:rsidRPr="00630906">
        <w:t>the Editor, the most recent past-Editor, the Managing Editor, and the Treasurer.</w:t>
      </w:r>
    </w:p>
    <w:p w14:paraId="3C28EA45" w14:textId="77777777" w:rsidR="00630906" w:rsidRPr="00630906" w:rsidRDefault="00630906" w:rsidP="007E3406">
      <w:pPr>
        <w:pStyle w:val="PlainText"/>
      </w:pPr>
    </w:p>
    <w:p w14:paraId="08B022F3" w14:textId="77777777" w:rsidR="00630906" w:rsidRPr="00630906" w:rsidRDefault="00630906" w:rsidP="007E3406">
      <w:pPr>
        <w:pStyle w:val="PlainText"/>
      </w:pPr>
      <w:r w:rsidRPr="00630906">
        <w:t>Bylaw 11. Coordinating Committee</w:t>
      </w:r>
    </w:p>
    <w:p w14:paraId="68397B7F" w14:textId="77777777" w:rsidR="00630906" w:rsidRPr="00630906" w:rsidRDefault="00630906" w:rsidP="007E3406">
      <w:pPr>
        <w:pStyle w:val="PlainText"/>
      </w:pPr>
    </w:p>
    <w:p w14:paraId="0043B253" w14:textId="77777777" w:rsidR="00630906" w:rsidRPr="00630906" w:rsidRDefault="00630906" w:rsidP="007E3406">
      <w:pPr>
        <w:pStyle w:val="PlainText"/>
      </w:pPr>
      <w:r w:rsidRPr="00630906">
        <w:t>Section 1. Function</w:t>
      </w:r>
    </w:p>
    <w:p w14:paraId="401CBEF1" w14:textId="77777777" w:rsidR="00630906" w:rsidRPr="00630906" w:rsidRDefault="00630906" w:rsidP="007E3406">
      <w:pPr>
        <w:pStyle w:val="PlainText"/>
      </w:pPr>
    </w:p>
    <w:p w14:paraId="1277D91A" w14:textId="206B2D24" w:rsidR="00630906" w:rsidRPr="00630906" w:rsidRDefault="00630906" w:rsidP="007E3406">
      <w:pPr>
        <w:pStyle w:val="PlainText"/>
      </w:pPr>
      <w:r w:rsidRPr="00630906">
        <w:t>The Committee shall coordinate future meeting plans with representative from</w:t>
      </w:r>
      <w:r w:rsidR="00AF7C67">
        <w:t xml:space="preserve"> </w:t>
      </w:r>
      <w:r w:rsidRPr="00630906">
        <w:t>other societies as necessary.</w:t>
      </w:r>
    </w:p>
    <w:p w14:paraId="1AD0872D" w14:textId="77777777" w:rsidR="00630906" w:rsidRPr="00630906" w:rsidRDefault="00630906" w:rsidP="007E3406">
      <w:pPr>
        <w:pStyle w:val="PlainText"/>
      </w:pPr>
    </w:p>
    <w:p w14:paraId="4CDE7CD3" w14:textId="77777777" w:rsidR="00630906" w:rsidRPr="00630906" w:rsidRDefault="00630906" w:rsidP="007E3406">
      <w:pPr>
        <w:pStyle w:val="PlainText"/>
      </w:pPr>
      <w:r w:rsidRPr="00630906">
        <w:t>Section 2. Membership</w:t>
      </w:r>
    </w:p>
    <w:p w14:paraId="0E677C54" w14:textId="77777777" w:rsidR="00630906" w:rsidRPr="00630906" w:rsidRDefault="00630906" w:rsidP="007E3406">
      <w:pPr>
        <w:pStyle w:val="PlainText"/>
      </w:pPr>
    </w:p>
    <w:p w14:paraId="32111BF6" w14:textId="026DE100" w:rsidR="00630906" w:rsidRPr="00630906" w:rsidRDefault="00630906" w:rsidP="007E3406">
      <w:pPr>
        <w:pStyle w:val="PlainText"/>
      </w:pPr>
      <w:r w:rsidRPr="00630906">
        <w:t>The Committee shall consist of the President, President-Elect, Executive Vice</w:t>
      </w:r>
      <w:r w:rsidR="00AF7C67">
        <w:t xml:space="preserve"> </w:t>
      </w:r>
      <w:r w:rsidRPr="00630906">
        <w:t>President, Treasurer, and Program Director, plus similar officers from the</w:t>
      </w:r>
      <w:r w:rsidR="00AF7C67">
        <w:t xml:space="preserve"> </w:t>
      </w:r>
      <w:r w:rsidRPr="00630906">
        <w:t>scientific societies with which the Society is coordinating.</w:t>
      </w:r>
    </w:p>
    <w:p w14:paraId="556A786B" w14:textId="77777777" w:rsidR="00630906" w:rsidRPr="00630906" w:rsidRDefault="00630906" w:rsidP="007E3406">
      <w:pPr>
        <w:pStyle w:val="PlainText"/>
      </w:pPr>
    </w:p>
    <w:p w14:paraId="709A88B8" w14:textId="77777777" w:rsidR="00630906" w:rsidRPr="00630906" w:rsidRDefault="00630906" w:rsidP="007E3406">
      <w:pPr>
        <w:pStyle w:val="PlainText"/>
      </w:pPr>
      <w:r w:rsidRPr="00630906">
        <w:t>Bylaw 12. Journal</w:t>
      </w:r>
    </w:p>
    <w:p w14:paraId="737BF19A" w14:textId="77777777" w:rsidR="00630906" w:rsidRPr="00630906" w:rsidRDefault="00630906" w:rsidP="007E3406">
      <w:pPr>
        <w:pStyle w:val="PlainText"/>
      </w:pPr>
    </w:p>
    <w:p w14:paraId="0079B0F8" w14:textId="1E558876" w:rsidR="00630906" w:rsidRPr="00630906" w:rsidRDefault="00630906" w:rsidP="007E3406">
      <w:pPr>
        <w:pStyle w:val="PlainText"/>
      </w:pPr>
      <w:r w:rsidRPr="00630906">
        <w:t>The principal journal of the Society shall be called Systematic Biology and</w:t>
      </w:r>
      <w:r w:rsidR="00AF7C67">
        <w:t xml:space="preserve"> </w:t>
      </w:r>
      <w:r w:rsidRPr="00630906">
        <w:t>shall be managed by an Editor who is elected by and is responsible to the</w:t>
      </w:r>
      <w:r w:rsidR="00AF7C67">
        <w:t xml:space="preserve"> </w:t>
      </w:r>
      <w:r w:rsidRPr="00630906">
        <w:t>President and Council. Appointment of an Editorial Board and Associate Editors</w:t>
      </w:r>
      <w:r w:rsidR="00AF7C67">
        <w:t xml:space="preserve"> </w:t>
      </w:r>
      <w:r w:rsidRPr="00630906">
        <w:t>is the responsibility of the Editor, with approval of the Council.</w:t>
      </w:r>
    </w:p>
    <w:p w14:paraId="5786D25D" w14:textId="77777777" w:rsidR="00630906" w:rsidRPr="00630906" w:rsidRDefault="00630906" w:rsidP="007E3406">
      <w:pPr>
        <w:pStyle w:val="PlainText"/>
      </w:pPr>
    </w:p>
    <w:p w14:paraId="6A41236F" w14:textId="77777777" w:rsidR="00630906" w:rsidRPr="00630906" w:rsidRDefault="00630906" w:rsidP="007E3406">
      <w:pPr>
        <w:pStyle w:val="PlainText"/>
      </w:pPr>
      <w:r w:rsidRPr="00630906">
        <w:t>Bylaw 13. Appeal of Editorial Decisions</w:t>
      </w:r>
    </w:p>
    <w:p w14:paraId="5FF942F9" w14:textId="77777777" w:rsidR="00630906" w:rsidRPr="00630906" w:rsidRDefault="00630906" w:rsidP="007E3406">
      <w:pPr>
        <w:pStyle w:val="PlainText"/>
      </w:pPr>
    </w:p>
    <w:p w14:paraId="011AC92F" w14:textId="1AD99ED2" w:rsidR="00630906" w:rsidRPr="00630906" w:rsidRDefault="00630906" w:rsidP="007E3406">
      <w:pPr>
        <w:pStyle w:val="PlainText"/>
      </w:pPr>
      <w:r w:rsidRPr="00630906">
        <w:t>A contributor to the journal may appeal to the Council to overrule editorial</w:t>
      </w:r>
      <w:r w:rsidR="000F4C9F">
        <w:t xml:space="preserve"> </w:t>
      </w:r>
      <w:r w:rsidRPr="00630906">
        <w:t>decisions made concerning his or her manuscript. In case of such an appeal the</w:t>
      </w:r>
      <w:r w:rsidR="000F4C9F">
        <w:t xml:space="preserve"> </w:t>
      </w:r>
      <w:r w:rsidRPr="00630906">
        <w:t>Council shall review all relevant information at its next regularly scheduled</w:t>
      </w:r>
      <w:r w:rsidR="000F4C9F">
        <w:t xml:space="preserve"> </w:t>
      </w:r>
      <w:r w:rsidRPr="00630906">
        <w:t>meeting. If two-thirds of those voting favor such action, the Council may direct</w:t>
      </w:r>
      <w:r w:rsidR="000F4C9F">
        <w:t xml:space="preserve"> </w:t>
      </w:r>
      <w:r w:rsidRPr="00630906">
        <w:t>the Editor to take any action on the manuscript that the Council deems</w:t>
      </w:r>
      <w:r w:rsidR="000F4C9F">
        <w:t xml:space="preserve"> </w:t>
      </w:r>
      <w:r w:rsidRPr="00630906">
        <w:t>appropriate. If the Council determines that the appeal is without merit, this</w:t>
      </w:r>
      <w:r w:rsidR="000F4C9F">
        <w:t xml:space="preserve"> </w:t>
      </w:r>
      <w:r w:rsidRPr="00630906">
        <w:lastRenderedPageBreak/>
        <w:t>finding together with any explanatory information that the Council deems</w:t>
      </w:r>
      <w:r w:rsidR="000F4C9F">
        <w:t xml:space="preserve"> </w:t>
      </w:r>
      <w:r w:rsidRPr="00630906">
        <w:t>suitable shall be included in the minutes of the meeting.</w:t>
      </w:r>
    </w:p>
    <w:p w14:paraId="7BA4C87E" w14:textId="77777777" w:rsidR="00630906" w:rsidRPr="00630906" w:rsidRDefault="00630906" w:rsidP="007E3406">
      <w:pPr>
        <w:pStyle w:val="PlainText"/>
      </w:pPr>
    </w:p>
    <w:p w14:paraId="7BAC815B" w14:textId="77777777" w:rsidR="00630906" w:rsidRPr="00630906" w:rsidRDefault="00630906" w:rsidP="007E3406">
      <w:pPr>
        <w:pStyle w:val="PlainText"/>
      </w:pPr>
      <w:r w:rsidRPr="00630906">
        <w:t>Bylaw 14. Endowment Fund</w:t>
      </w:r>
    </w:p>
    <w:p w14:paraId="23EB87E8" w14:textId="77777777" w:rsidR="00630906" w:rsidRPr="00630906" w:rsidRDefault="00630906" w:rsidP="007E3406">
      <w:pPr>
        <w:pStyle w:val="PlainText"/>
      </w:pPr>
    </w:p>
    <w:p w14:paraId="6DBD32DC" w14:textId="4E0BFA3C" w:rsidR="00630906" w:rsidRPr="00630906" w:rsidRDefault="00630906" w:rsidP="007E3406">
      <w:pPr>
        <w:pStyle w:val="PlainText"/>
      </w:pPr>
      <w:r w:rsidRPr="00630906">
        <w:t>There shall be an Endowment Fund (formerly called Patrons-Endowment Fund), which</w:t>
      </w:r>
      <w:r w:rsidR="000F4C9F">
        <w:t xml:space="preserve"> </w:t>
      </w:r>
      <w:r w:rsidRPr="00630906">
        <w:t>shall consist of contributions from members, proceeds from sale of back issues</w:t>
      </w:r>
      <w:r w:rsidR="000F4C9F">
        <w:t xml:space="preserve"> </w:t>
      </w:r>
      <w:r w:rsidRPr="00630906">
        <w:t>of Society publications, and miscellaneous gifts. The annual earnings from this</w:t>
      </w:r>
      <w:r w:rsidR="000F4C9F">
        <w:t xml:space="preserve"> </w:t>
      </w:r>
      <w:r w:rsidRPr="00630906">
        <w:t>Fund, including interest, dividends, and gains from the sale of stock, shall be</w:t>
      </w:r>
      <w:r w:rsidR="000F4C9F">
        <w:t xml:space="preserve"> </w:t>
      </w:r>
      <w:r w:rsidRPr="00630906">
        <w:t>used in the general operations of the Society, including publication of the</w:t>
      </w:r>
      <w:r w:rsidR="000F4C9F">
        <w:t xml:space="preserve"> </w:t>
      </w:r>
      <w:r w:rsidRPr="00630906">
        <w:t>Society</w:t>
      </w:r>
      <w:r w:rsidR="007A23ED">
        <w:t>’</w:t>
      </w:r>
      <w:r w:rsidRPr="00630906">
        <w:t>s journal. The principal of the Fund may be used for the same purposes</w:t>
      </w:r>
      <w:r w:rsidR="000F4C9F">
        <w:t xml:space="preserve"> </w:t>
      </w:r>
      <w:r w:rsidRPr="00630906">
        <w:t>if authorized by a majority vote, which may be conducted by mail or electronic</w:t>
      </w:r>
      <w:r w:rsidR="000F4C9F">
        <w:t xml:space="preserve"> </w:t>
      </w:r>
      <w:r w:rsidRPr="00630906">
        <w:t>mail, of all voting members of the Council.</w:t>
      </w:r>
    </w:p>
    <w:p w14:paraId="0E551BAF" w14:textId="77777777" w:rsidR="00630906" w:rsidRPr="00630906" w:rsidRDefault="00630906" w:rsidP="007E3406">
      <w:pPr>
        <w:pStyle w:val="PlainText"/>
      </w:pPr>
    </w:p>
    <w:p w14:paraId="7213C27E" w14:textId="77777777" w:rsidR="00630906" w:rsidRPr="00630906" w:rsidRDefault="00630906" w:rsidP="007E3406">
      <w:pPr>
        <w:pStyle w:val="PlainText"/>
      </w:pPr>
      <w:r w:rsidRPr="00630906">
        <w:t>Bylaw 15. Amendment</w:t>
      </w:r>
    </w:p>
    <w:p w14:paraId="7B194545" w14:textId="77777777" w:rsidR="00630906" w:rsidRPr="00630906" w:rsidRDefault="00630906" w:rsidP="007E3406">
      <w:pPr>
        <w:pStyle w:val="PlainText"/>
      </w:pPr>
    </w:p>
    <w:p w14:paraId="25FB8C3B" w14:textId="1235DA15" w:rsidR="00630906" w:rsidRPr="00630906" w:rsidRDefault="00630906" w:rsidP="007E3406">
      <w:pPr>
        <w:pStyle w:val="PlainText"/>
      </w:pPr>
      <w:r w:rsidRPr="00630906">
        <w:t>Amendments to the Bylaws may be proposed by any member of the Society by letter</w:t>
      </w:r>
      <w:r w:rsidR="000F4C9F">
        <w:t xml:space="preserve"> </w:t>
      </w:r>
      <w:r w:rsidRPr="00630906">
        <w:t>addressed to the Secretary at least two months prior to an Annual Meeting.</w:t>
      </w:r>
      <w:r w:rsidR="000F4C9F">
        <w:t xml:space="preserve"> </w:t>
      </w:r>
      <w:r w:rsidRPr="00630906">
        <w:t>Members of the Council may propose amendments at any Council meeting. Any</w:t>
      </w:r>
      <w:r w:rsidR="000F4C9F">
        <w:t xml:space="preserve"> </w:t>
      </w:r>
      <w:r w:rsidRPr="00630906">
        <w:t>proposed amendment to the Bylaws must be approved by a simple majority vote of</w:t>
      </w:r>
      <w:r w:rsidR="000F4C9F">
        <w:t xml:space="preserve"> </w:t>
      </w:r>
      <w:r w:rsidRPr="00630906">
        <w:t>the Council at a meeting or by mail or electronic mail ballot before it is</w:t>
      </w:r>
      <w:r w:rsidR="000F4C9F">
        <w:t xml:space="preserve"> </w:t>
      </w:r>
      <w:r w:rsidRPr="00630906">
        <w:t>submitted to the Society</w:t>
      </w:r>
      <w:r w:rsidR="007A23ED">
        <w:t>’</w:t>
      </w:r>
      <w:r w:rsidRPr="00630906">
        <w:t>s membership for vote.</w:t>
      </w:r>
    </w:p>
    <w:p w14:paraId="3E3F761F" w14:textId="77777777" w:rsidR="00630906" w:rsidRPr="00630906" w:rsidRDefault="00630906" w:rsidP="007E3406">
      <w:pPr>
        <w:pStyle w:val="PlainText"/>
      </w:pPr>
    </w:p>
    <w:p w14:paraId="5FA9D9D3" w14:textId="48EF4C9F" w:rsidR="00630906" w:rsidRPr="00630906" w:rsidRDefault="00630906" w:rsidP="007E3406">
      <w:pPr>
        <w:pStyle w:val="PlainText"/>
      </w:pPr>
      <w:r w:rsidRPr="00630906">
        <w:t>The Bylaws can be amended by a two-thirds majority of the Society</w:t>
      </w:r>
      <w:r w:rsidR="007A23ED">
        <w:t>’</w:t>
      </w:r>
      <w:r w:rsidRPr="00630906">
        <w:t>s members</w:t>
      </w:r>
      <w:r w:rsidR="000F4C9F">
        <w:t xml:space="preserve"> </w:t>
      </w:r>
      <w:r w:rsidRPr="00630906">
        <w:t>voting in a mail ballot or, in an emergency, by a two-thirds majority of members</w:t>
      </w:r>
      <w:r w:rsidR="000F4C9F">
        <w:t xml:space="preserve"> </w:t>
      </w:r>
      <w:r w:rsidRPr="00630906">
        <w:t>voting at an Annual Meeting. If approved by the Society membership, amendments</w:t>
      </w:r>
      <w:r w:rsidR="000F4C9F">
        <w:t xml:space="preserve"> </w:t>
      </w:r>
      <w:r w:rsidRPr="00630906">
        <w:t>to the Bylaws take effect at the end of the Annual Meeting following the vote.</w:t>
      </w:r>
    </w:p>
    <w:p w14:paraId="121664DF" w14:textId="77777777" w:rsidR="00630906" w:rsidRPr="00630906" w:rsidRDefault="00630906" w:rsidP="007E3406">
      <w:pPr>
        <w:pStyle w:val="PlainText"/>
      </w:pPr>
    </w:p>
    <w:p w14:paraId="0028841A" w14:textId="77777777" w:rsidR="00630906" w:rsidRPr="00630906" w:rsidRDefault="00630906" w:rsidP="007E3406">
      <w:pPr>
        <w:pStyle w:val="PlainText"/>
      </w:pPr>
      <w:r w:rsidRPr="00630906">
        <w:t>Bylaw 16. History of Constitution and Bylaws</w:t>
      </w:r>
    </w:p>
    <w:p w14:paraId="2D6078B1" w14:textId="77777777" w:rsidR="00630906" w:rsidRPr="00630906" w:rsidRDefault="00630906" w:rsidP="007E3406">
      <w:pPr>
        <w:pStyle w:val="PlainText"/>
      </w:pPr>
    </w:p>
    <w:p w14:paraId="6F8694BF" w14:textId="3F299C0E" w:rsidR="00630906" w:rsidRPr="00630906" w:rsidRDefault="00630906" w:rsidP="007E3406">
      <w:pPr>
        <w:pStyle w:val="PlainText"/>
      </w:pPr>
      <w:r w:rsidRPr="00630906">
        <w:t>The Constitution and Bylaws will be followed by a statement of when they were</w:t>
      </w:r>
      <w:r w:rsidR="000F4C9F">
        <w:t xml:space="preserve"> </w:t>
      </w:r>
      <w:r w:rsidRPr="00630906">
        <w:t>adopted initially, and of their publication in Systematic Biology, followed by</w:t>
      </w:r>
      <w:r w:rsidR="000F4C9F">
        <w:t xml:space="preserve"> </w:t>
      </w:r>
      <w:r w:rsidRPr="00630906">
        <w:t>dates of major modifications and dates of publication in Systematic Biology, and</w:t>
      </w:r>
      <w:r w:rsidR="000F4C9F">
        <w:t xml:space="preserve"> </w:t>
      </w:r>
      <w:r w:rsidRPr="00630906">
        <w:t>lastly by the date of this revision plus its publication.</w:t>
      </w:r>
    </w:p>
    <w:p w14:paraId="190551AF" w14:textId="77777777" w:rsidR="00630906" w:rsidRPr="00630906" w:rsidRDefault="00630906" w:rsidP="007E3406">
      <w:pPr>
        <w:pStyle w:val="PlainText"/>
      </w:pPr>
    </w:p>
    <w:p w14:paraId="7C1B686F" w14:textId="77777777" w:rsidR="00630906" w:rsidRPr="00630906" w:rsidRDefault="00630906" w:rsidP="007E3406">
      <w:pPr>
        <w:pStyle w:val="PlainText"/>
      </w:pPr>
      <w:r w:rsidRPr="00630906">
        <w:t>HISTORY OF CONSTITUTION AND BYLAWS</w:t>
      </w:r>
    </w:p>
    <w:p w14:paraId="42825D90" w14:textId="77777777" w:rsidR="00630906" w:rsidRPr="00630906" w:rsidRDefault="00630906" w:rsidP="007E3406">
      <w:pPr>
        <w:pStyle w:val="PlainText"/>
      </w:pPr>
    </w:p>
    <w:p w14:paraId="2FE0884C" w14:textId="45E9393D" w:rsidR="00630906" w:rsidRPr="00630906" w:rsidRDefault="00630906" w:rsidP="007E3406">
      <w:pPr>
        <w:pStyle w:val="PlainText"/>
      </w:pPr>
      <w:r w:rsidRPr="00630906">
        <w:t>A temporary Constitution was adopted at the first meeting of the Society of</w:t>
      </w:r>
      <w:r w:rsidR="000F4C9F">
        <w:t xml:space="preserve"> </w:t>
      </w:r>
      <w:r w:rsidRPr="00630906">
        <w:t>Systematic Zoology on 29 December 1947. A permanent Constitution was adopted at</w:t>
      </w:r>
      <w:r w:rsidR="000F4C9F">
        <w:t xml:space="preserve"> </w:t>
      </w:r>
      <w:r w:rsidRPr="00630906">
        <w:t>the first Annual Business Meeting on 12 September 1948 (published in Society of</w:t>
      </w:r>
      <w:r w:rsidR="000F4C9F">
        <w:t xml:space="preserve"> </w:t>
      </w:r>
      <w:r w:rsidRPr="00630906">
        <w:t>Systematic Zoology News Letter, No. 3, November 1950). A series of</w:t>
      </w:r>
      <w:r w:rsidR="000F4C9F">
        <w:t xml:space="preserve"> </w:t>
      </w:r>
      <w:r w:rsidRPr="00630906">
        <w:t>constitutional changes were approved by the Council and published in the News</w:t>
      </w:r>
      <w:r w:rsidR="000F4C9F">
        <w:t xml:space="preserve"> </w:t>
      </w:r>
      <w:r w:rsidRPr="00630906">
        <w:t>Letter (No.4, April 1951); they were approved by the membership in 1951 (Syst.</w:t>
      </w:r>
      <w:r w:rsidR="000F4C9F">
        <w:t xml:space="preserve"> </w:t>
      </w:r>
      <w:r w:rsidRPr="00630906">
        <w:t>Zool. 1:39, 1952).</w:t>
      </w:r>
    </w:p>
    <w:p w14:paraId="53D99184" w14:textId="77777777" w:rsidR="00630906" w:rsidRPr="00630906" w:rsidRDefault="00630906" w:rsidP="007E3406">
      <w:pPr>
        <w:pStyle w:val="PlainText"/>
      </w:pPr>
    </w:p>
    <w:p w14:paraId="572CF8E9" w14:textId="5112B0DE" w:rsidR="00630906" w:rsidRPr="00630906" w:rsidRDefault="00630906" w:rsidP="007E3406">
      <w:pPr>
        <w:pStyle w:val="PlainText"/>
      </w:pPr>
      <w:r w:rsidRPr="00630906">
        <w:t>Further actions concerning the Constitution are as follows (volume, page, and</w:t>
      </w:r>
      <w:r w:rsidR="000F4C9F">
        <w:t xml:space="preserve"> </w:t>
      </w:r>
      <w:r w:rsidRPr="00630906">
        <w:t>year for Systematic Zoology/Biology is provided for modifications reported in</w:t>
      </w:r>
      <w:r w:rsidR="000F4C9F">
        <w:t xml:space="preserve"> </w:t>
      </w:r>
      <w:r w:rsidRPr="00630906">
        <w:t>the journal):</w:t>
      </w:r>
    </w:p>
    <w:p w14:paraId="7355DE94" w14:textId="77777777" w:rsidR="00630906" w:rsidRPr="00630906" w:rsidRDefault="00630906" w:rsidP="007E3406">
      <w:pPr>
        <w:pStyle w:val="PlainText"/>
      </w:pPr>
    </w:p>
    <w:p w14:paraId="4048CF19" w14:textId="77777777" w:rsidR="00630906" w:rsidRPr="00630906" w:rsidRDefault="00630906" w:rsidP="007E3406">
      <w:pPr>
        <w:pStyle w:val="PlainText"/>
      </w:pPr>
      <w:r w:rsidRPr="00630906">
        <w:t>1966: revised Constitution approved (16:105, 1967).</w:t>
      </w:r>
    </w:p>
    <w:p w14:paraId="443DCB52" w14:textId="77777777" w:rsidR="00630906" w:rsidRPr="00630906" w:rsidRDefault="00630906" w:rsidP="007E3406">
      <w:pPr>
        <w:pStyle w:val="PlainText"/>
      </w:pPr>
    </w:p>
    <w:p w14:paraId="11ADEF72" w14:textId="77777777" w:rsidR="00630906" w:rsidRPr="00630906" w:rsidRDefault="00630906" w:rsidP="007E3406">
      <w:pPr>
        <w:pStyle w:val="PlainText"/>
      </w:pPr>
      <w:r w:rsidRPr="00630906">
        <w:t>1969: amendments (19:313-314, 1970) approved (19:311, 1970).</w:t>
      </w:r>
    </w:p>
    <w:p w14:paraId="58C7960B" w14:textId="77777777" w:rsidR="00630906" w:rsidRPr="00630906" w:rsidRDefault="00630906" w:rsidP="007E3406">
      <w:pPr>
        <w:pStyle w:val="PlainText"/>
      </w:pPr>
    </w:p>
    <w:p w14:paraId="7BD41596" w14:textId="77777777" w:rsidR="00630906" w:rsidRPr="00630906" w:rsidRDefault="00630906" w:rsidP="007E3406">
      <w:pPr>
        <w:pStyle w:val="PlainText"/>
      </w:pPr>
      <w:r w:rsidRPr="00630906">
        <w:t>1971: amendment (20:475, 1971) on incorporation approved.</w:t>
      </w:r>
    </w:p>
    <w:p w14:paraId="124D036C" w14:textId="77777777" w:rsidR="00630906" w:rsidRPr="00630906" w:rsidRDefault="00630906" w:rsidP="007E3406">
      <w:pPr>
        <w:pStyle w:val="PlainText"/>
      </w:pPr>
    </w:p>
    <w:p w14:paraId="2F88F750" w14:textId="77777777" w:rsidR="00630906" w:rsidRPr="00630906" w:rsidRDefault="00630906" w:rsidP="007E3406">
      <w:pPr>
        <w:pStyle w:val="PlainText"/>
      </w:pPr>
      <w:r w:rsidRPr="00630906">
        <w:t>1973: amendments (22:208-209, 1973) approved (23:302, 1974).</w:t>
      </w:r>
    </w:p>
    <w:p w14:paraId="348490EE" w14:textId="77777777" w:rsidR="00630906" w:rsidRPr="00630906" w:rsidRDefault="00630906" w:rsidP="007E3406">
      <w:pPr>
        <w:pStyle w:val="PlainText"/>
      </w:pPr>
    </w:p>
    <w:p w14:paraId="5CB8BE45" w14:textId="77777777" w:rsidR="00630906" w:rsidRPr="00630906" w:rsidRDefault="00630906" w:rsidP="007E3406">
      <w:pPr>
        <w:pStyle w:val="PlainText"/>
      </w:pPr>
      <w:r w:rsidRPr="00630906">
        <w:t>1976: amendments (24:403-405, 518-519, 1975) approved (24:518-519, 1975).</w:t>
      </w:r>
    </w:p>
    <w:p w14:paraId="366845AB" w14:textId="77777777" w:rsidR="00630906" w:rsidRPr="00630906" w:rsidRDefault="00630906" w:rsidP="007E3406">
      <w:pPr>
        <w:pStyle w:val="PlainText"/>
      </w:pPr>
    </w:p>
    <w:p w14:paraId="59457A7A" w14:textId="77777777" w:rsidR="00630906" w:rsidRPr="00630906" w:rsidRDefault="00630906" w:rsidP="007E3406">
      <w:pPr>
        <w:pStyle w:val="PlainText"/>
      </w:pPr>
      <w:r w:rsidRPr="00630906">
        <w:t>1977: updated Constitution published (26:253-256, 1977).</w:t>
      </w:r>
    </w:p>
    <w:p w14:paraId="59786D7D" w14:textId="77777777" w:rsidR="00630906" w:rsidRPr="00630906" w:rsidRDefault="00630906" w:rsidP="007E3406">
      <w:pPr>
        <w:pStyle w:val="PlainText"/>
      </w:pPr>
    </w:p>
    <w:p w14:paraId="7C0D4613" w14:textId="77777777" w:rsidR="00630906" w:rsidRPr="00630906" w:rsidRDefault="00630906" w:rsidP="007E3406">
      <w:pPr>
        <w:pStyle w:val="PlainText"/>
      </w:pPr>
      <w:r w:rsidRPr="00630906">
        <w:t>1978: emergency bylaw change approved (28:255-257, 1979).</w:t>
      </w:r>
    </w:p>
    <w:p w14:paraId="244635CC" w14:textId="77777777" w:rsidR="00630906" w:rsidRPr="00630906" w:rsidRDefault="00630906" w:rsidP="007E3406">
      <w:pPr>
        <w:pStyle w:val="PlainText"/>
      </w:pPr>
    </w:p>
    <w:p w14:paraId="348AA65B" w14:textId="77777777" w:rsidR="00630906" w:rsidRPr="00630906" w:rsidRDefault="00630906" w:rsidP="007E3406">
      <w:pPr>
        <w:pStyle w:val="PlainText"/>
      </w:pPr>
      <w:r w:rsidRPr="00630906">
        <w:t>1981: amendment (30:226-227, 1981) approved (31:237, 1982).</w:t>
      </w:r>
    </w:p>
    <w:p w14:paraId="461CC354" w14:textId="77777777" w:rsidR="00630906" w:rsidRPr="00630906" w:rsidRDefault="00630906" w:rsidP="007E3406">
      <w:pPr>
        <w:pStyle w:val="PlainText"/>
      </w:pPr>
    </w:p>
    <w:p w14:paraId="587E584A" w14:textId="77777777" w:rsidR="00630906" w:rsidRPr="00630906" w:rsidRDefault="00630906" w:rsidP="007E3406">
      <w:pPr>
        <w:pStyle w:val="PlainText"/>
      </w:pPr>
      <w:r w:rsidRPr="00630906">
        <w:t>1982: some of proposed amendments (31:237, 1982) approved (32:100, 1983).</w:t>
      </w:r>
    </w:p>
    <w:p w14:paraId="020DE282" w14:textId="77777777" w:rsidR="00630906" w:rsidRPr="00630906" w:rsidRDefault="00630906" w:rsidP="007E3406">
      <w:pPr>
        <w:pStyle w:val="PlainText"/>
      </w:pPr>
    </w:p>
    <w:p w14:paraId="69B73D9C" w14:textId="77777777" w:rsidR="00630906" w:rsidRPr="00630906" w:rsidRDefault="00630906" w:rsidP="007E3406">
      <w:pPr>
        <w:pStyle w:val="PlainText"/>
      </w:pPr>
      <w:r w:rsidRPr="00630906">
        <w:t>1983: updated Constitution published (32:103-106, 1983).</w:t>
      </w:r>
    </w:p>
    <w:p w14:paraId="35C38635" w14:textId="77777777" w:rsidR="00630906" w:rsidRPr="00630906" w:rsidRDefault="00630906" w:rsidP="007E3406">
      <w:pPr>
        <w:pStyle w:val="PlainText"/>
      </w:pPr>
    </w:p>
    <w:p w14:paraId="29006563" w14:textId="77777777" w:rsidR="00630906" w:rsidRPr="00630906" w:rsidRDefault="00630906" w:rsidP="007E3406">
      <w:pPr>
        <w:pStyle w:val="PlainText"/>
      </w:pPr>
      <w:r w:rsidRPr="00630906">
        <w:t>1984: numerous amendments approved (34:251, 1985).</w:t>
      </w:r>
    </w:p>
    <w:p w14:paraId="0F3E6168" w14:textId="77777777" w:rsidR="00630906" w:rsidRPr="00630906" w:rsidRDefault="00630906" w:rsidP="007E3406">
      <w:pPr>
        <w:pStyle w:val="PlainText"/>
      </w:pPr>
    </w:p>
    <w:p w14:paraId="672B8F79" w14:textId="77777777" w:rsidR="00630906" w:rsidRPr="00630906" w:rsidRDefault="00630906" w:rsidP="007E3406">
      <w:pPr>
        <w:pStyle w:val="PlainText"/>
      </w:pPr>
      <w:r w:rsidRPr="00630906">
        <w:t>1985: updated Constitution published (34:254-258, 1985).</w:t>
      </w:r>
    </w:p>
    <w:p w14:paraId="0D2BF3BF" w14:textId="77777777" w:rsidR="00630906" w:rsidRPr="00630906" w:rsidRDefault="00630906" w:rsidP="007E3406">
      <w:pPr>
        <w:pStyle w:val="PlainText"/>
      </w:pPr>
    </w:p>
    <w:p w14:paraId="6A32913E" w14:textId="77777777" w:rsidR="00630906" w:rsidRPr="00630906" w:rsidRDefault="00630906" w:rsidP="007E3406">
      <w:pPr>
        <w:pStyle w:val="PlainText"/>
      </w:pPr>
      <w:r w:rsidRPr="00630906">
        <w:t>1990: amendments on Society and journal names approved (40:251-252, 1991).</w:t>
      </w:r>
    </w:p>
    <w:p w14:paraId="30FAF3D5" w14:textId="77777777" w:rsidR="00630906" w:rsidRPr="00630906" w:rsidRDefault="00630906" w:rsidP="007E3406">
      <w:pPr>
        <w:pStyle w:val="PlainText"/>
      </w:pPr>
    </w:p>
    <w:p w14:paraId="2668F2F8" w14:textId="77777777" w:rsidR="00630906" w:rsidRPr="00630906" w:rsidRDefault="00630906" w:rsidP="007E3406">
      <w:pPr>
        <w:pStyle w:val="PlainText"/>
      </w:pPr>
      <w:r w:rsidRPr="00630906">
        <w:t>1991: updated Constitution published (40:386-390, 1991).</w:t>
      </w:r>
    </w:p>
    <w:p w14:paraId="233DDD9A" w14:textId="77777777" w:rsidR="00630906" w:rsidRPr="00630906" w:rsidRDefault="00630906" w:rsidP="007E3406">
      <w:pPr>
        <w:pStyle w:val="PlainText"/>
      </w:pPr>
    </w:p>
    <w:p w14:paraId="176B17B1" w14:textId="77777777" w:rsidR="00630906" w:rsidRPr="00630906" w:rsidRDefault="00630906" w:rsidP="007E3406">
      <w:pPr>
        <w:pStyle w:val="PlainText"/>
      </w:pPr>
      <w:r w:rsidRPr="00630906">
        <w:t>1997: amendments on committees (46:770, 1997).</w:t>
      </w:r>
    </w:p>
    <w:p w14:paraId="0278A45E" w14:textId="77777777" w:rsidR="00630906" w:rsidRPr="00630906" w:rsidRDefault="00630906" w:rsidP="007E3406">
      <w:pPr>
        <w:pStyle w:val="PlainText"/>
      </w:pPr>
    </w:p>
    <w:p w14:paraId="49075161" w14:textId="172A2080" w:rsidR="00630906" w:rsidRPr="00630906" w:rsidRDefault="00630906" w:rsidP="007E3406">
      <w:pPr>
        <w:pStyle w:val="PlainText"/>
      </w:pPr>
      <w:r w:rsidRPr="00630906">
        <w:t>2001: amendments on Article IV, VII, extensive amendments to Bylaw 6, creation</w:t>
      </w:r>
      <w:r w:rsidR="000F4C9F">
        <w:t xml:space="preserve"> </w:t>
      </w:r>
      <w:r w:rsidRPr="00630906">
        <w:t>of bylaw 7, and renaming of bylaws 7-15 to 8-16. (2001).</w:t>
      </w:r>
    </w:p>
    <w:p w14:paraId="38C9DCAB" w14:textId="77777777" w:rsidR="00630906" w:rsidRPr="00630906" w:rsidRDefault="00630906" w:rsidP="007E3406">
      <w:pPr>
        <w:pStyle w:val="PlainText"/>
      </w:pPr>
    </w:p>
    <w:p w14:paraId="33234B36" w14:textId="77777777" w:rsidR="00630906" w:rsidRPr="00630906" w:rsidRDefault="00630906" w:rsidP="007E3406">
      <w:pPr>
        <w:pStyle w:val="PlainText"/>
      </w:pPr>
      <w:r w:rsidRPr="00630906">
        <w:t>2004: Constitution added to the Society Website in July 2004.</w:t>
      </w:r>
    </w:p>
    <w:p w14:paraId="6C092E35" w14:textId="77777777" w:rsidR="00630906" w:rsidRPr="00630906" w:rsidRDefault="00630906" w:rsidP="007E3406">
      <w:pPr>
        <w:pStyle w:val="PlainText"/>
      </w:pPr>
    </w:p>
    <w:p w14:paraId="4A03A5DE" w14:textId="22C29939" w:rsidR="00630906" w:rsidRPr="00630906" w:rsidRDefault="00630906" w:rsidP="007E3406">
      <w:pPr>
        <w:pStyle w:val="PlainText"/>
      </w:pPr>
      <w:r w:rsidRPr="00630906">
        <w:t>2007: amendments to the Constitution proposed via electronic ballot April 2007</w:t>
      </w:r>
      <w:r w:rsidR="000F4C9F">
        <w:t xml:space="preserve"> </w:t>
      </w:r>
      <w:r w:rsidRPr="00630906">
        <w:t>concerning the renaming of Secretary, Awards Chair, and Program Chair, changes</w:t>
      </w:r>
      <w:r w:rsidR="000F4C9F">
        <w:t xml:space="preserve"> </w:t>
      </w:r>
      <w:r w:rsidRPr="00630906">
        <w:t>related to January start date for officers, and spelling and wording</w:t>
      </w:r>
      <w:r w:rsidR="000F4C9F">
        <w:t xml:space="preserve"> </w:t>
      </w:r>
      <w:r w:rsidRPr="00630906">
        <w:t>simplification throughout. Approved by the membership May 2007 and posted on the</w:t>
      </w:r>
      <w:r w:rsidR="000F4C9F">
        <w:t xml:space="preserve"> </w:t>
      </w:r>
      <w:r w:rsidRPr="00630906">
        <w:t>website in June 2007 &lt;www.systematicbiology.org&gt;.</w:t>
      </w:r>
    </w:p>
    <w:p w14:paraId="08FF22D3" w14:textId="77777777" w:rsidR="00630906" w:rsidRPr="00630906" w:rsidRDefault="00630906" w:rsidP="007E3406">
      <w:pPr>
        <w:pStyle w:val="PlainText"/>
      </w:pPr>
    </w:p>
    <w:p w14:paraId="3B00CA33" w14:textId="097551CE" w:rsidR="00630906" w:rsidRPr="00630906" w:rsidRDefault="00630906" w:rsidP="007E3406">
      <w:pPr>
        <w:pStyle w:val="PlainText"/>
      </w:pPr>
      <w:r w:rsidRPr="00630906">
        <w:t>2008: three amendments to the Constitution were proposed via electronic ballot</w:t>
      </w:r>
      <w:r w:rsidR="000F4C9F">
        <w:t xml:space="preserve"> </w:t>
      </w:r>
      <w:r w:rsidRPr="00630906">
        <w:t>March 2008: 1) a statement was added under "Article IV. Officers" to read, "or</w:t>
      </w:r>
      <w:r w:rsidR="000F4C9F">
        <w:t xml:space="preserve"> </w:t>
      </w:r>
      <w:r w:rsidRPr="00630906">
        <w:t>until a successor is elected to that office" to match the description of</w:t>
      </w:r>
      <w:r w:rsidR="000F4C9F">
        <w:t xml:space="preserve"> </w:t>
      </w:r>
      <w:r w:rsidRPr="00630906">
        <w:t>officers terms elsewhere and to allow officers to be replaced if two-thirds of</w:t>
      </w:r>
      <w:r w:rsidR="000F4C9F">
        <w:t xml:space="preserve"> </w:t>
      </w:r>
      <w:r w:rsidRPr="00630906">
        <w:t>the council decides that the officers are not functioning effectively; 2)</w:t>
      </w:r>
      <w:r w:rsidR="000F4C9F">
        <w:t xml:space="preserve"> </w:t>
      </w:r>
      <w:r w:rsidRPr="00630906">
        <w:t>"ARTICLE VIII. NOMINATIONS AND ELECTIONS"- Wording was added to match the</w:t>
      </w:r>
      <w:r w:rsidR="000F4C9F">
        <w:t xml:space="preserve"> </w:t>
      </w:r>
      <w:r w:rsidRPr="00630906">
        <w:t>current practice that the nomination committee is appointed by the president</w:t>
      </w:r>
      <w:r w:rsidR="000F4C9F">
        <w:t xml:space="preserve"> </w:t>
      </w:r>
      <w:r w:rsidRPr="00630906">
        <w:t>elect, and that the president heads the nomination committee following the</w:t>
      </w:r>
      <w:r w:rsidR="000F4C9F">
        <w:t xml:space="preserve"> </w:t>
      </w:r>
      <w:r w:rsidRPr="00630906">
        <w:t>annual meetings; 3) "Bylaw 9. Initiatives and Long-Range Planning Committee"-</w:t>
      </w:r>
      <w:r w:rsidR="000F4C9F">
        <w:t xml:space="preserve"> </w:t>
      </w:r>
      <w:r w:rsidRPr="00630906">
        <w:t>Wording has been added to extend each term to five years to ensure greater</w:t>
      </w:r>
      <w:r w:rsidR="000F4C9F">
        <w:t xml:space="preserve"> </w:t>
      </w:r>
      <w:r w:rsidRPr="00630906">
        <w:t>continuity necessary for long range planning; this was requested by the</w:t>
      </w:r>
      <w:r w:rsidR="000F4C9F">
        <w:t xml:space="preserve"> </w:t>
      </w:r>
      <w:r w:rsidRPr="00630906">
        <w:t>executive committee at their March 08 meeting. These changes were approved by a</w:t>
      </w:r>
      <w:r w:rsidR="000F4C9F">
        <w:t xml:space="preserve"> </w:t>
      </w:r>
      <w:r w:rsidRPr="00630906">
        <w:t>majority of members voting electronically March-May 2008 and placed on the</w:t>
      </w:r>
    </w:p>
    <w:p w14:paraId="2859E28B" w14:textId="77777777" w:rsidR="00630906" w:rsidRPr="00630906" w:rsidRDefault="00630906" w:rsidP="007E3406">
      <w:pPr>
        <w:pStyle w:val="PlainText"/>
      </w:pPr>
      <w:r w:rsidRPr="00630906">
        <w:t>Society website in June of 2008.</w:t>
      </w:r>
    </w:p>
    <w:p w14:paraId="1B54A413" w14:textId="77777777" w:rsidR="00630906" w:rsidRPr="00630906" w:rsidRDefault="00630906" w:rsidP="007E3406">
      <w:pPr>
        <w:pStyle w:val="PlainText"/>
      </w:pPr>
    </w:p>
    <w:p w14:paraId="0C572352" w14:textId="6882C8C1" w:rsidR="00630906" w:rsidRPr="00630906" w:rsidRDefault="00630906" w:rsidP="007E3406">
      <w:pPr>
        <w:pStyle w:val="PlainText"/>
      </w:pPr>
      <w:r w:rsidRPr="00630906">
        <w:t xml:space="preserve">2015: Constitution put under version control at GitHub (user </w:t>
      </w:r>
      <w:proofErr w:type="spellStart"/>
      <w:r w:rsidRPr="00630906">
        <w:t>systbiol</w:t>
      </w:r>
      <w:proofErr w:type="spellEnd"/>
      <w:r w:rsidRPr="00630906">
        <w:t>) along</w:t>
      </w:r>
      <w:r w:rsidR="000F4C9F">
        <w:t xml:space="preserve"> </w:t>
      </w:r>
      <w:r w:rsidRPr="00630906">
        <w:t>with other documents (Feb. 16, 2015). See https://github.com/systbiol/docs.</w:t>
      </w:r>
    </w:p>
    <w:p w14:paraId="6E356F3F" w14:textId="0FF2CF71" w:rsidR="00B44042" w:rsidRPr="00630906" w:rsidRDefault="00B44042" w:rsidP="007E3406">
      <w:pPr>
        <w:pStyle w:val="PlainText"/>
      </w:pPr>
    </w:p>
    <w:sectPr w:rsidR="00B44042" w:rsidRPr="00630906" w:rsidSect="00A630B5">
      <w:pgSz w:w="12240" w:h="15840"/>
      <w:pgMar w:top="1440" w:right="1368" w:bottom="1440" w:left="7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Dean Adams" w:date="2017-01-09T15:10:00Z" w:initials="DA">
    <w:p w14:paraId="0D5D70A6" w14:textId="3D75D898" w:rsidR="006C3250" w:rsidRDefault="006C3250">
      <w:pPr>
        <w:pStyle w:val="CommentText"/>
      </w:pPr>
      <w:r>
        <w:rPr>
          <w:rStyle w:val="CommentReference"/>
        </w:rPr>
        <w:annotationRef/>
      </w:r>
      <w:r>
        <w:t xml:space="preserve">Note: we need a duties page in </w:t>
      </w:r>
      <w:proofErr w:type="spellStart"/>
      <w:r>
        <w:t>Git</w:t>
      </w:r>
      <w:proofErr w:type="spellEnd"/>
      <w:r>
        <w:t xml:space="preserve">.  Genevieve will draft a version for us to circulate. </w:t>
      </w:r>
    </w:p>
  </w:comment>
  <w:comment w:id="52" w:author="Stacey Smith" w:date="2017-01-08T13:54:00Z" w:initials="SS">
    <w:p w14:paraId="0D1615E8" w14:textId="77777777" w:rsidR="006C3250" w:rsidRDefault="006C3250">
      <w:pPr>
        <w:pStyle w:val="CommentText"/>
      </w:pPr>
      <w:r>
        <w:rPr>
          <w:rStyle w:val="CommentReference"/>
        </w:rPr>
        <w:annotationRef/>
      </w:r>
      <w:proofErr w:type="gramStart"/>
      <w:r>
        <w:t>since</w:t>
      </w:r>
      <w:proofErr w:type="gramEnd"/>
      <w:r>
        <w:t xml:space="preserve"> now we have standalones...</w:t>
      </w:r>
    </w:p>
  </w:comment>
  <w:comment w:id="58" w:author="Dean Adams" w:date="2017-01-30T17:42:00Z" w:initials="DA">
    <w:p w14:paraId="1D583CDD" w14:textId="5D21B382" w:rsidR="00C033ED" w:rsidRDefault="00C033ED">
      <w:pPr>
        <w:pStyle w:val="CommentText"/>
      </w:pPr>
      <w:r>
        <w:rPr>
          <w:rStyle w:val="CommentReference"/>
        </w:rPr>
        <w:annotationRef/>
      </w:r>
      <w:r>
        <w:t>DCA: a change to make voting method consistent between council meeting votes and electronic votes by council. 1/30/2017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5D70A6" w15:done="0"/>
  <w15:commentEx w15:paraId="0D1615E8" w15:done="0"/>
  <w15:commentEx w15:paraId="1D583C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an Adams">
    <w15:presenceInfo w15:providerId="Windows Live" w15:userId="43ba0daa6c26ed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42"/>
    <w:rsid w:val="000F4C9F"/>
    <w:rsid w:val="00152DAE"/>
    <w:rsid w:val="00185E11"/>
    <w:rsid w:val="001E58F8"/>
    <w:rsid w:val="0038476D"/>
    <w:rsid w:val="0042128F"/>
    <w:rsid w:val="004F281A"/>
    <w:rsid w:val="005B49C2"/>
    <w:rsid w:val="00630906"/>
    <w:rsid w:val="00674CA3"/>
    <w:rsid w:val="006C3250"/>
    <w:rsid w:val="007A23ED"/>
    <w:rsid w:val="007E3406"/>
    <w:rsid w:val="008C3869"/>
    <w:rsid w:val="00902A78"/>
    <w:rsid w:val="00924FB4"/>
    <w:rsid w:val="00973AB7"/>
    <w:rsid w:val="00973B8D"/>
    <w:rsid w:val="00986CDD"/>
    <w:rsid w:val="00A630B5"/>
    <w:rsid w:val="00A9598E"/>
    <w:rsid w:val="00AF7C67"/>
    <w:rsid w:val="00B44042"/>
    <w:rsid w:val="00BC5E1D"/>
    <w:rsid w:val="00C033ED"/>
    <w:rsid w:val="00C0445E"/>
    <w:rsid w:val="00CB05E4"/>
    <w:rsid w:val="00CE2D42"/>
    <w:rsid w:val="00DF4BF1"/>
    <w:rsid w:val="00E509FF"/>
    <w:rsid w:val="00ED1CA6"/>
    <w:rsid w:val="00F33E7B"/>
    <w:rsid w:val="00FD76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8ED123"/>
  <w15:docId w15:val="{1E5621EF-68AB-4B1E-AD68-D3B8BEE6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00F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00FB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3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E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2A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A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A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A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A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5120</Words>
  <Characters>29187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34239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Smith</dc:creator>
  <cp:keywords/>
  <dc:description/>
  <cp:lastModifiedBy>Dean Adams</cp:lastModifiedBy>
  <cp:revision>25</cp:revision>
  <dcterms:created xsi:type="dcterms:W3CDTF">2017-01-09T21:17:00Z</dcterms:created>
  <dcterms:modified xsi:type="dcterms:W3CDTF">2017-06-13T19:45:00Z</dcterms:modified>
</cp:coreProperties>
</file>